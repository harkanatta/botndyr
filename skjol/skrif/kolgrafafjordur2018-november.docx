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7F9" w:rsidRDefault="00C3090B">
      <w:pPr>
        <w:rPr>
          <w:b/>
          <w:lang w:val="en-US"/>
        </w:rPr>
      </w:pPr>
      <w:commentRangeStart w:id="0"/>
      <w:r w:rsidRPr="008C64B0">
        <w:rPr>
          <w:b/>
          <w:lang w:val="en-US"/>
        </w:rPr>
        <w:t xml:space="preserve">Ecosystem recovery by benthic invertebrates </w:t>
      </w:r>
      <w:r w:rsidR="00AE2B1E">
        <w:rPr>
          <w:b/>
          <w:lang w:val="en-US"/>
        </w:rPr>
        <w:t xml:space="preserve">after a sudden hypoxia </w:t>
      </w:r>
      <w:r w:rsidR="00B724C6">
        <w:rPr>
          <w:b/>
          <w:lang w:val="en-US"/>
        </w:rPr>
        <w:t>caused by massive fish death</w:t>
      </w:r>
    </w:p>
    <w:p w:rsidR="00D2211A" w:rsidRDefault="00FD3179">
      <w:pPr>
        <w:rPr>
          <w:ins w:id="1" w:author="Jón Einar" w:date="2018-11-20T11:33:00Z"/>
          <w:b/>
          <w:lang w:val="en-US"/>
        </w:rPr>
      </w:pPr>
      <w:r>
        <w:rPr>
          <w:b/>
          <w:lang w:val="en-US"/>
        </w:rPr>
        <w:t>Mass fish death causes l</w:t>
      </w:r>
      <w:r w:rsidR="00D2211A" w:rsidRPr="00D2211A">
        <w:rPr>
          <w:b/>
          <w:lang w:val="en-US"/>
        </w:rPr>
        <w:t>ow-oxygen e</w:t>
      </w:r>
      <w:r w:rsidR="00D2211A">
        <w:rPr>
          <w:b/>
          <w:lang w:val="en-US"/>
        </w:rPr>
        <w:t>ve</w:t>
      </w:r>
      <w:r w:rsidR="00D05FAD">
        <w:rPr>
          <w:b/>
          <w:lang w:val="en-US"/>
        </w:rPr>
        <w:t>nt</w:t>
      </w:r>
      <w:r>
        <w:rPr>
          <w:b/>
          <w:lang w:val="en-US"/>
        </w:rPr>
        <w:t xml:space="preserve"> with an</w:t>
      </w:r>
      <w:r w:rsidR="00D05FAD">
        <w:rPr>
          <w:b/>
          <w:lang w:val="en-US"/>
        </w:rPr>
        <w:t xml:space="preserve"> ecosystem </w:t>
      </w:r>
      <w:proofErr w:type="spellStart"/>
      <w:r w:rsidR="00D05FAD">
        <w:rPr>
          <w:b/>
          <w:lang w:val="en-US"/>
        </w:rPr>
        <w:t>vipeout</w:t>
      </w:r>
      <w:proofErr w:type="spellEnd"/>
      <w:r w:rsidR="00D05FAD">
        <w:rPr>
          <w:b/>
          <w:lang w:val="en-US"/>
        </w:rPr>
        <w:t xml:space="preserve">; </w:t>
      </w:r>
      <w:r w:rsidR="00D2211A">
        <w:rPr>
          <w:b/>
          <w:lang w:val="en-US"/>
        </w:rPr>
        <w:t>the recovery of the benthic invertebrates</w:t>
      </w:r>
    </w:p>
    <w:p w:rsidR="00282990" w:rsidRDefault="00282990">
      <w:pPr>
        <w:rPr>
          <w:ins w:id="2" w:author="Jón Einar" w:date="2018-11-20T11:34:00Z"/>
          <w:b/>
          <w:lang w:val="en-US"/>
        </w:rPr>
      </w:pPr>
      <w:ins w:id="3" w:author="Jón Einar" w:date="2018-11-20T11:33:00Z">
        <w:r>
          <w:rPr>
            <w:b/>
            <w:lang w:val="en-US"/>
          </w:rPr>
          <w:t>What happens when mass fish kill wipes out an ecosystem in a marine embayment?</w:t>
        </w:r>
      </w:ins>
    </w:p>
    <w:p w:rsidR="00282990" w:rsidRPr="008C64B0" w:rsidRDefault="00282990">
      <w:pPr>
        <w:rPr>
          <w:b/>
          <w:lang w:val="en-US"/>
        </w:rPr>
      </w:pPr>
      <w:ins w:id="4" w:author="Jón Einar" w:date="2018-11-20T11:34:00Z">
        <w:r>
          <w:rPr>
            <w:b/>
            <w:lang w:val="en-US"/>
          </w:rPr>
          <w:t xml:space="preserve">The </w:t>
        </w:r>
        <w:commentRangeStart w:id="5"/>
        <w:proofErr w:type="spellStart"/>
        <w:r>
          <w:rPr>
            <w:b/>
            <w:lang w:val="en-US"/>
          </w:rPr>
          <w:t>herr</w:t>
        </w:r>
        <w:proofErr w:type="spellEnd"/>
        <w:r>
          <w:rPr>
            <w:b/>
            <w:lang w:val="en-US"/>
          </w:rPr>
          <w:t xml:space="preserve">-binger </w:t>
        </w:r>
      </w:ins>
      <w:commentRangeEnd w:id="5"/>
      <w:ins w:id="6" w:author="Jón Einar" w:date="2018-11-20T11:35:00Z">
        <w:r>
          <w:rPr>
            <w:rStyle w:val="CommentReference"/>
          </w:rPr>
          <w:commentReference w:id="5"/>
        </w:r>
      </w:ins>
      <w:ins w:id="7" w:author="Jón Einar" w:date="2018-11-20T11:34:00Z">
        <w:r>
          <w:rPr>
            <w:b/>
            <w:lang w:val="en-US"/>
          </w:rPr>
          <w:t xml:space="preserve">of death </w:t>
        </w:r>
      </w:ins>
    </w:p>
    <w:commentRangeEnd w:id="0"/>
    <w:p w:rsidR="00C3090B" w:rsidRPr="00506DB9" w:rsidRDefault="00C85E6C">
      <w:pPr>
        <w:rPr>
          <w:lang w:val="en-US"/>
        </w:rPr>
      </w:pPr>
      <w:r>
        <w:rPr>
          <w:rStyle w:val="CommentReference"/>
        </w:rPr>
        <w:commentReference w:id="0"/>
      </w:r>
      <w:r w:rsidR="001B0748" w:rsidRPr="00506DB9">
        <w:rPr>
          <w:lang w:val="en-US"/>
        </w:rPr>
        <w:t xml:space="preserve">JEJ, </w:t>
      </w:r>
      <w:r w:rsidR="006028A0" w:rsidRPr="006028A0">
        <w:rPr>
          <w:lang w:val="en-US"/>
        </w:rPr>
        <w:t>RAS</w:t>
      </w:r>
      <w:r w:rsidR="006028A0">
        <w:rPr>
          <w:lang w:val="en-US"/>
        </w:rPr>
        <w:t xml:space="preserve">, </w:t>
      </w:r>
      <w:r w:rsidR="000D3313">
        <w:rPr>
          <w:lang w:val="en-US"/>
        </w:rPr>
        <w:t xml:space="preserve">(AA, GVH, </w:t>
      </w:r>
      <w:commentRangeStart w:id="8"/>
      <w:r w:rsidR="000D3313">
        <w:rPr>
          <w:lang w:val="en-US"/>
        </w:rPr>
        <w:t>VS</w:t>
      </w:r>
      <w:commentRangeEnd w:id="8"/>
      <w:r w:rsidR="008E239A">
        <w:rPr>
          <w:rStyle w:val="CommentReference"/>
        </w:rPr>
        <w:commentReference w:id="8"/>
      </w:r>
      <w:r w:rsidR="000D3313">
        <w:rPr>
          <w:lang w:val="en-US"/>
        </w:rPr>
        <w:t>)</w:t>
      </w:r>
      <w:r w:rsidR="006028A0">
        <w:rPr>
          <w:lang w:val="en-US"/>
        </w:rPr>
        <w:t>,</w:t>
      </w:r>
      <w:r w:rsidR="00D05FAD">
        <w:rPr>
          <w:lang w:val="en-US"/>
        </w:rPr>
        <w:t xml:space="preserve"> JS</w:t>
      </w:r>
      <w:r w:rsidR="001B0748" w:rsidRPr="00506DB9">
        <w:rPr>
          <w:lang w:val="en-US"/>
        </w:rPr>
        <w:t xml:space="preserve"> </w:t>
      </w:r>
    </w:p>
    <w:p w:rsidR="001B0748" w:rsidRDefault="001B0748">
      <w:pPr>
        <w:rPr>
          <w:lang w:val="en-US"/>
        </w:rPr>
      </w:pPr>
    </w:p>
    <w:p w:rsidR="001854E5" w:rsidRPr="001854E5" w:rsidRDefault="007A0FA6">
      <w:pPr>
        <w:rPr>
          <w:b/>
          <w:lang w:val="en-US"/>
        </w:rPr>
      </w:pPr>
      <w:r>
        <w:rPr>
          <w:b/>
          <w:lang w:val="en-US"/>
        </w:rPr>
        <w:t xml:space="preserve">Target </w:t>
      </w:r>
      <w:proofErr w:type="spellStart"/>
      <w:r>
        <w:rPr>
          <w:b/>
          <w:lang w:val="en-US"/>
        </w:rPr>
        <w:t>rit</w:t>
      </w:r>
      <w:proofErr w:type="spellEnd"/>
      <w:r>
        <w:rPr>
          <w:b/>
          <w:lang w:val="en-US"/>
        </w:rPr>
        <w:t>?</w:t>
      </w:r>
      <w:r w:rsidR="00D54148">
        <w:rPr>
          <w:b/>
          <w:lang w:val="en-US"/>
        </w:rPr>
        <w:t xml:space="preserve"> (</w:t>
      </w:r>
      <w:r w:rsidR="00007FD1">
        <w:rPr>
          <w:b/>
          <w:lang w:val="en-US"/>
        </w:rPr>
        <w:t>JS</w:t>
      </w:r>
      <w:r w:rsidR="00D54148">
        <w:rPr>
          <w:b/>
          <w:lang w:val="en-US"/>
        </w:rPr>
        <w:t xml:space="preserve"> </w:t>
      </w:r>
      <w:proofErr w:type="spellStart"/>
      <w:r w:rsidR="00D54148">
        <w:rPr>
          <w:b/>
          <w:lang w:val="en-US"/>
        </w:rPr>
        <w:t>vildi</w:t>
      </w:r>
      <w:proofErr w:type="spellEnd"/>
      <w:r w:rsidR="00D54148">
        <w:rPr>
          <w:b/>
          <w:lang w:val="en-US"/>
        </w:rPr>
        <w:t xml:space="preserve"> </w:t>
      </w:r>
      <w:proofErr w:type="spellStart"/>
      <w:r w:rsidR="00D54148">
        <w:rPr>
          <w:b/>
          <w:lang w:val="en-US"/>
        </w:rPr>
        <w:t>ekki</w:t>
      </w:r>
      <w:proofErr w:type="spellEnd"/>
      <w:r w:rsidR="00D54148">
        <w:rPr>
          <w:b/>
          <w:lang w:val="en-US"/>
        </w:rPr>
        <w:t xml:space="preserve"> </w:t>
      </w:r>
      <w:proofErr w:type="spellStart"/>
      <w:r w:rsidR="00D54148">
        <w:rPr>
          <w:b/>
          <w:lang w:val="en-US"/>
        </w:rPr>
        <w:t>Ecol</w:t>
      </w:r>
      <w:proofErr w:type="spellEnd"/>
      <w:r w:rsidR="00D54148">
        <w:rPr>
          <w:b/>
          <w:lang w:val="en-US"/>
        </w:rPr>
        <w:t xml:space="preserve"> Applications, </w:t>
      </w:r>
      <w:proofErr w:type="spellStart"/>
      <w:r w:rsidR="00D54148" w:rsidRPr="00D54148">
        <w:rPr>
          <w:b/>
          <w:lang w:val="en-US"/>
        </w:rPr>
        <w:t>Biogeosciences</w:t>
      </w:r>
      <w:proofErr w:type="spellEnd"/>
      <w:r w:rsidR="00D54148">
        <w:rPr>
          <w:b/>
          <w:lang w:val="en-US"/>
        </w:rPr>
        <w:t xml:space="preserve">, </w:t>
      </w:r>
      <w:proofErr w:type="spellStart"/>
      <w:r w:rsidR="00D54148">
        <w:rPr>
          <w:b/>
          <w:lang w:val="en-US"/>
        </w:rPr>
        <w:t>eða</w:t>
      </w:r>
      <w:proofErr w:type="spellEnd"/>
      <w:r w:rsidR="00D54148">
        <w:rPr>
          <w:b/>
          <w:lang w:val="en-US"/>
        </w:rPr>
        <w:t xml:space="preserve"> </w:t>
      </w:r>
      <w:proofErr w:type="spellStart"/>
      <w:r w:rsidR="00D54148">
        <w:rPr>
          <w:b/>
          <w:lang w:val="en-US"/>
        </w:rPr>
        <w:t>Oecologia</w:t>
      </w:r>
      <w:proofErr w:type="spellEnd"/>
      <w:r w:rsidR="00D54148">
        <w:rPr>
          <w:b/>
          <w:lang w:val="en-US"/>
        </w:rPr>
        <w:t>)</w:t>
      </w:r>
    </w:p>
    <w:p w:rsidR="0040057F" w:rsidRDefault="0040057F">
      <w:pPr>
        <w:rPr>
          <w:lang w:val="en-US"/>
        </w:rPr>
      </w:pPr>
      <w:proofErr w:type="gramStart"/>
      <w:r>
        <w:rPr>
          <w:lang w:val="en-US"/>
        </w:rPr>
        <w:t>Marine Biology Research?</w:t>
      </w:r>
      <w:proofErr w:type="gramEnd"/>
      <w:r w:rsidR="00007FD1">
        <w:rPr>
          <w:lang w:val="en-US"/>
        </w:rPr>
        <w:t xml:space="preserve"> (JEJ </w:t>
      </w:r>
      <w:proofErr w:type="spellStart"/>
      <w:proofErr w:type="gramStart"/>
      <w:r w:rsidR="00007FD1">
        <w:rPr>
          <w:lang w:val="en-US"/>
        </w:rPr>
        <w:t>og</w:t>
      </w:r>
      <w:proofErr w:type="spellEnd"/>
      <w:proofErr w:type="gramEnd"/>
      <w:r w:rsidR="00007FD1">
        <w:rPr>
          <w:lang w:val="en-US"/>
        </w:rPr>
        <w:t xml:space="preserve"> JS)</w:t>
      </w:r>
    </w:p>
    <w:p w:rsidR="00A7799F" w:rsidRDefault="00A7799F">
      <w:pPr>
        <w:rPr>
          <w:lang w:val="en-US"/>
        </w:rPr>
      </w:pPr>
      <w:r>
        <w:rPr>
          <w:lang w:val="en-US"/>
        </w:rPr>
        <w:t>Marine Biology</w:t>
      </w:r>
      <w:r w:rsidR="00007FD1">
        <w:rPr>
          <w:lang w:val="en-US"/>
        </w:rPr>
        <w:t xml:space="preserve"> (JS)</w:t>
      </w:r>
    </w:p>
    <w:p w:rsidR="00A7799F" w:rsidRDefault="00A7799F">
      <w:pPr>
        <w:rPr>
          <w:lang w:val="en-US"/>
        </w:rPr>
      </w:pPr>
      <w:r>
        <w:rPr>
          <w:lang w:val="en-US"/>
        </w:rPr>
        <w:t>Marine Pollution Bulletin</w:t>
      </w:r>
      <w:r w:rsidR="00007FD1">
        <w:rPr>
          <w:lang w:val="en-US"/>
        </w:rPr>
        <w:t xml:space="preserve"> (JS)</w:t>
      </w:r>
    </w:p>
    <w:p w:rsidR="0040057F" w:rsidRDefault="0040057F">
      <w:pPr>
        <w:rPr>
          <w:lang w:val="en-US"/>
        </w:rPr>
      </w:pPr>
    </w:p>
    <w:p w:rsidR="003B1F14" w:rsidRDefault="003B1F14">
      <w:pPr>
        <w:rPr>
          <w:lang w:val="en-US"/>
        </w:rPr>
      </w:pPr>
    </w:p>
    <w:p w:rsidR="00B724C6" w:rsidRPr="00B724C6" w:rsidRDefault="00B724C6">
      <w:pPr>
        <w:rPr>
          <w:b/>
          <w:lang w:val="en-US"/>
        </w:rPr>
      </w:pPr>
      <w:proofErr w:type="spellStart"/>
      <w:r w:rsidRPr="00B724C6">
        <w:rPr>
          <w:b/>
          <w:lang w:val="en-US"/>
        </w:rPr>
        <w:t>Lykil</w:t>
      </w:r>
      <w:proofErr w:type="spellEnd"/>
      <w:r w:rsidRPr="00B724C6">
        <w:rPr>
          <w:b/>
          <w:lang w:val="en-US"/>
        </w:rPr>
        <w:t xml:space="preserve"> </w:t>
      </w:r>
      <w:proofErr w:type="spellStart"/>
      <w:r w:rsidRPr="00B724C6">
        <w:rPr>
          <w:b/>
          <w:lang w:val="en-US"/>
        </w:rPr>
        <w:t>orð</w:t>
      </w:r>
      <w:proofErr w:type="spellEnd"/>
      <w:r w:rsidR="00A45818">
        <w:rPr>
          <w:b/>
          <w:lang w:val="en-US"/>
        </w:rPr>
        <w:t xml:space="preserve"> (</w:t>
      </w:r>
      <w:proofErr w:type="spellStart"/>
      <w:r w:rsidR="00A45818">
        <w:rPr>
          <w:b/>
          <w:lang w:val="en-US"/>
        </w:rPr>
        <w:t>leitarorð</w:t>
      </w:r>
      <w:proofErr w:type="spellEnd"/>
      <w:r w:rsidR="00A45818">
        <w:rPr>
          <w:b/>
          <w:lang w:val="en-US"/>
        </w:rPr>
        <w:t>)</w:t>
      </w:r>
      <w:r w:rsidRPr="00B724C6">
        <w:rPr>
          <w:b/>
          <w:lang w:val="en-US"/>
        </w:rPr>
        <w:t>:</w:t>
      </w:r>
    </w:p>
    <w:p w:rsidR="00B724C6" w:rsidRDefault="00B724C6">
      <w:pPr>
        <w:rPr>
          <w:lang w:val="en-US"/>
        </w:rPr>
      </w:pPr>
      <w:proofErr w:type="gramStart"/>
      <w:r>
        <w:rPr>
          <w:lang w:val="en-US"/>
        </w:rPr>
        <w:t>hypoxia</w:t>
      </w:r>
      <w:proofErr w:type="gramEnd"/>
      <w:r>
        <w:rPr>
          <w:lang w:val="en-US"/>
        </w:rPr>
        <w:t xml:space="preserve"> (benthic invertebrates) “permanent hypoxia”, “coastal hypoxia”</w:t>
      </w:r>
    </w:p>
    <w:p w:rsidR="00B724C6" w:rsidRDefault="00B724C6">
      <w:pPr>
        <w:rPr>
          <w:lang w:val="en-US"/>
        </w:rPr>
      </w:pPr>
      <w:proofErr w:type="spellStart"/>
      <w:proofErr w:type="gramStart"/>
      <w:r>
        <w:rPr>
          <w:lang w:val="en-US"/>
        </w:rPr>
        <w:t>Hvað</w:t>
      </w:r>
      <w:proofErr w:type="spellEnd"/>
      <w:r>
        <w:rPr>
          <w:lang w:val="en-US"/>
        </w:rPr>
        <w:t xml:space="preserve"> </w:t>
      </w:r>
      <w:proofErr w:type="spellStart"/>
      <w:r>
        <w:rPr>
          <w:lang w:val="en-US"/>
        </w:rPr>
        <w:t>er</w:t>
      </w:r>
      <w:proofErr w:type="spellEnd"/>
      <w:r>
        <w:rPr>
          <w:lang w:val="en-US"/>
        </w:rPr>
        <w:t xml:space="preserve"> </w:t>
      </w:r>
      <w:r w:rsidR="00A45818">
        <w:rPr>
          <w:lang w:val="en-US"/>
        </w:rPr>
        <w:t>“</w:t>
      </w:r>
      <w:proofErr w:type="spellStart"/>
      <w:r>
        <w:rPr>
          <w:lang w:val="en-US"/>
        </w:rPr>
        <w:t>okkar</w:t>
      </w:r>
      <w:proofErr w:type="spellEnd"/>
      <w:r w:rsidR="00A45818">
        <w:rPr>
          <w:lang w:val="en-US"/>
        </w:rPr>
        <w:t xml:space="preserve"> hypoxia”</w:t>
      </w:r>
      <w:r>
        <w:rPr>
          <w:lang w:val="en-US"/>
        </w:rPr>
        <w:t>?</w:t>
      </w:r>
      <w:proofErr w:type="gramEnd"/>
      <w:r>
        <w:rPr>
          <w:lang w:val="en-US"/>
        </w:rPr>
        <w:t xml:space="preserve"> </w:t>
      </w:r>
      <w:proofErr w:type="gramStart"/>
      <w:r>
        <w:rPr>
          <w:lang w:val="en-US"/>
        </w:rPr>
        <w:t>“Sudden hypoxia”</w:t>
      </w:r>
      <w:r w:rsidR="00E70D02">
        <w:rPr>
          <w:lang w:val="en-US"/>
        </w:rPr>
        <w:t xml:space="preserve"> </w:t>
      </w:r>
      <w:proofErr w:type="spellStart"/>
      <w:r w:rsidR="00E70D02">
        <w:rPr>
          <w:lang w:val="en-US"/>
        </w:rPr>
        <w:t>eða</w:t>
      </w:r>
      <w:proofErr w:type="spellEnd"/>
      <w:r w:rsidR="00E70D02">
        <w:rPr>
          <w:lang w:val="en-US"/>
        </w:rPr>
        <w:t xml:space="preserve"> “episodic hypoxia”</w:t>
      </w:r>
      <w:r w:rsidR="00F87574">
        <w:rPr>
          <w:lang w:val="en-US"/>
        </w:rPr>
        <w:t xml:space="preserve"> (Episodic </w:t>
      </w:r>
      <w:proofErr w:type="spellStart"/>
      <w:r w:rsidR="00F87574">
        <w:rPr>
          <w:lang w:val="en-US"/>
        </w:rPr>
        <w:t>er</w:t>
      </w:r>
      <w:proofErr w:type="spellEnd"/>
      <w:r w:rsidR="00F87574">
        <w:rPr>
          <w:lang w:val="en-US"/>
        </w:rPr>
        <w:t xml:space="preserve"> following</w:t>
      </w:r>
      <w:r w:rsidR="00F42767">
        <w:rPr>
          <w:lang w:val="en-US"/>
        </w:rPr>
        <w:t xml:space="preserve"> flooding </w:t>
      </w:r>
      <w:proofErr w:type="spellStart"/>
      <w:r w:rsidR="00F42767">
        <w:rPr>
          <w:lang w:val="en-US"/>
        </w:rPr>
        <w:t>skv</w:t>
      </w:r>
      <w:proofErr w:type="spellEnd"/>
      <w:r w:rsidR="00F42767">
        <w:rPr>
          <w:lang w:val="en-US"/>
        </w:rPr>
        <w:t>.</w:t>
      </w:r>
      <w:proofErr w:type="gramEnd"/>
      <w:r w:rsidR="00F42767">
        <w:rPr>
          <w:lang w:val="en-US"/>
        </w:rPr>
        <w:t xml:space="preserve"> </w:t>
      </w:r>
      <w:proofErr w:type="gramStart"/>
      <w:r w:rsidR="00F42767">
        <w:rPr>
          <w:lang w:val="en-US"/>
        </w:rPr>
        <w:t>Levin et al. 2009</w:t>
      </w:r>
      <w:r w:rsidR="00F87574">
        <w:rPr>
          <w:lang w:val="en-US"/>
        </w:rPr>
        <w:t>).</w:t>
      </w:r>
      <w:proofErr w:type="gramEnd"/>
      <w:r w:rsidR="009E68BD">
        <w:rPr>
          <w:lang w:val="en-US"/>
        </w:rPr>
        <w:t xml:space="preserve"> </w:t>
      </w:r>
      <w:r w:rsidR="00A45818" w:rsidRPr="00A45818">
        <w:rPr>
          <w:lang w:val="en-US"/>
        </w:rPr>
        <w:sym w:font="Wingdings" w:char="F0E8"/>
      </w:r>
      <w:r w:rsidR="00A45818">
        <w:rPr>
          <w:lang w:val="en-US"/>
        </w:rPr>
        <w:t xml:space="preserve"> </w:t>
      </w:r>
      <w:commentRangeStart w:id="9"/>
      <w:commentRangeStart w:id="10"/>
      <w:proofErr w:type="gramStart"/>
      <w:r w:rsidR="00161D63">
        <w:rPr>
          <w:lang w:val="en-US"/>
        </w:rPr>
        <w:t xml:space="preserve">One-time hypoxic event </w:t>
      </w:r>
      <w:commentRangeEnd w:id="9"/>
      <w:r w:rsidR="00C85E6C">
        <w:rPr>
          <w:rStyle w:val="CommentReference"/>
        </w:rPr>
        <w:commentReference w:id="9"/>
      </w:r>
      <w:commentRangeEnd w:id="10"/>
      <w:r w:rsidR="006D2CF0">
        <w:rPr>
          <w:rStyle w:val="CommentReference"/>
        </w:rPr>
        <w:commentReference w:id="10"/>
      </w:r>
      <w:proofErr w:type="spellStart"/>
      <w:r w:rsidR="00161D63">
        <w:rPr>
          <w:lang w:val="en-US"/>
        </w:rPr>
        <w:t>varð</w:t>
      </w:r>
      <w:proofErr w:type="spellEnd"/>
      <w:r w:rsidR="00161D63">
        <w:rPr>
          <w:lang w:val="en-US"/>
        </w:rPr>
        <w:t xml:space="preserve"> </w:t>
      </w:r>
      <w:proofErr w:type="spellStart"/>
      <w:r w:rsidR="00161D63">
        <w:rPr>
          <w:lang w:val="en-US"/>
        </w:rPr>
        <w:t>fyrir</w:t>
      </w:r>
      <w:proofErr w:type="spellEnd"/>
      <w:r w:rsidR="00161D63">
        <w:rPr>
          <w:lang w:val="en-US"/>
        </w:rPr>
        <w:t xml:space="preserve"> </w:t>
      </w:r>
      <w:proofErr w:type="spellStart"/>
      <w:r w:rsidR="00161D63">
        <w:rPr>
          <w:lang w:val="en-US"/>
        </w:rPr>
        <w:t>valinu</w:t>
      </w:r>
      <w:proofErr w:type="spellEnd"/>
      <w:r w:rsidR="00B660BB">
        <w:rPr>
          <w:lang w:val="en-US"/>
        </w:rPr>
        <w:t xml:space="preserve"> </w:t>
      </w:r>
      <w:proofErr w:type="spellStart"/>
      <w:r w:rsidR="00B660BB">
        <w:rPr>
          <w:lang w:val="en-US"/>
        </w:rPr>
        <w:t>sbr</w:t>
      </w:r>
      <w:proofErr w:type="spellEnd"/>
      <w:r w:rsidR="00B660BB">
        <w:rPr>
          <w:lang w:val="en-US"/>
        </w:rPr>
        <w:t>.</w:t>
      </w:r>
      <w:proofErr w:type="gramEnd"/>
      <w:r w:rsidR="00B660BB">
        <w:rPr>
          <w:lang w:val="en-US"/>
        </w:rPr>
        <w:t xml:space="preserve"> </w:t>
      </w:r>
      <w:proofErr w:type="spellStart"/>
      <w:r w:rsidR="00B660BB">
        <w:rPr>
          <w:lang w:val="en-US"/>
        </w:rPr>
        <w:t>Jose</w:t>
      </w:r>
      <w:r w:rsidR="007D5CDA">
        <w:rPr>
          <w:lang w:val="en-US"/>
        </w:rPr>
        <w:t>f</w:t>
      </w:r>
      <w:r w:rsidR="00B660BB">
        <w:rPr>
          <w:lang w:val="en-US"/>
        </w:rPr>
        <w:t>son</w:t>
      </w:r>
      <w:proofErr w:type="spellEnd"/>
      <w:r w:rsidR="00B660BB">
        <w:rPr>
          <w:lang w:val="en-US"/>
        </w:rPr>
        <w:t xml:space="preserve"> </w:t>
      </w:r>
      <w:proofErr w:type="spellStart"/>
      <w:proofErr w:type="gramStart"/>
      <w:r w:rsidR="00B660BB">
        <w:rPr>
          <w:lang w:val="en-US"/>
        </w:rPr>
        <w:t>og</w:t>
      </w:r>
      <w:proofErr w:type="spellEnd"/>
      <w:proofErr w:type="gramEnd"/>
      <w:r w:rsidR="00B660BB">
        <w:rPr>
          <w:lang w:val="en-US"/>
        </w:rPr>
        <w:t xml:space="preserve"> </w:t>
      </w:r>
      <w:proofErr w:type="spellStart"/>
      <w:r w:rsidR="00B660BB">
        <w:rPr>
          <w:lang w:val="en-US"/>
        </w:rPr>
        <w:t>Widbom</w:t>
      </w:r>
      <w:proofErr w:type="spellEnd"/>
      <w:r w:rsidR="00B660BB">
        <w:rPr>
          <w:lang w:val="en-US"/>
        </w:rPr>
        <w:t xml:space="preserve"> </w:t>
      </w:r>
      <w:proofErr w:type="spellStart"/>
      <w:r w:rsidR="00B660BB">
        <w:rPr>
          <w:lang w:val="en-US"/>
        </w:rPr>
        <w:t>og</w:t>
      </w:r>
      <w:proofErr w:type="spellEnd"/>
      <w:r w:rsidR="00B660BB">
        <w:rPr>
          <w:lang w:val="en-US"/>
        </w:rPr>
        <w:t xml:space="preserve"> Nilsson </w:t>
      </w:r>
      <w:proofErr w:type="spellStart"/>
      <w:r w:rsidR="00B660BB">
        <w:rPr>
          <w:lang w:val="en-US"/>
        </w:rPr>
        <w:t>og</w:t>
      </w:r>
      <w:proofErr w:type="spellEnd"/>
      <w:r w:rsidR="00B660BB">
        <w:rPr>
          <w:lang w:val="en-US"/>
        </w:rPr>
        <w:t xml:space="preserve"> Rosenberg.</w:t>
      </w:r>
    </w:p>
    <w:p w:rsidR="003957F7" w:rsidRDefault="003957F7">
      <w:pPr>
        <w:rPr>
          <w:lang w:val="en-US"/>
        </w:rPr>
      </w:pPr>
      <w:proofErr w:type="spellStart"/>
      <w:proofErr w:type="gramStart"/>
      <w:r>
        <w:rPr>
          <w:lang w:val="en-US"/>
        </w:rPr>
        <w:t>bæta</w:t>
      </w:r>
      <w:proofErr w:type="spellEnd"/>
      <w:proofErr w:type="gramEnd"/>
      <w:r>
        <w:rPr>
          <w:lang w:val="en-US"/>
        </w:rPr>
        <w:t xml:space="preserve"> “sediment” </w:t>
      </w:r>
      <w:proofErr w:type="spellStart"/>
      <w:r>
        <w:rPr>
          <w:lang w:val="en-US"/>
        </w:rPr>
        <w:t>við</w:t>
      </w:r>
      <w:proofErr w:type="spellEnd"/>
      <w:r>
        <w:rPr>
          <w:lang w:val="en-US"/>
        </w:rPr>
        <w:t xml:space="preserve"> </w:t>
      </w:r>
      <w:proofErr w:type="spellStart"/>
      <w:r>
        <w:rPr>
          <w:lang w:val="en-US"/>
        </w:rPr>
        <w:t>leitirnar</w:t>
      </w:r>
      <w:proofErr w:type="spellEnd"/>
      <w:r>
        <w:rPr>
          <w:lang w:val="en-US"/>
        </w:rPr>
        <w:t xml:space="preserve">. </w:t>
      </w:r>
      <w:proofErr w:type="spellStart"/>
      <w:proofErr w:type="gramStart"/>
      <w:r>
        <w:rPr>
          <w:lang w:val="en-US"/>
        </w:rPr>
        <w:t>mældur</w:t>
      </w:r>
      <w:proofErr w:type="spellEnd"/>
      <w:proofErr w:type="gramEnd"/>
      <w:r>
        <w:rPr>
          <w:lang w:val="en-US"/>
        </w:rPr>
        <w:t xml:space="preserve"> </w:t>
      </w:r>
      <w:proofErr w:type="spellStart"/>
      <w:r>
        <w:rPr>
          <w:lang w:val="en-US"/>
        </w:rPr>
        <w:t>umhverfisparameter</w:t>
      </w:r>
      <w:proofErr w:type="spellEnd"/>
      <w:r>
        <w:rPr>
          <w:lang w:val="en-US"/>
        </w:rPr>
        <w:t xml:space="preserve"> </w:t>
      </w:r>
      <w:proofErr w:type="spellStart"/>
      <w:r>
        <w:rPr>
          <w:lang w:val="en-US"/>
        </w:rPr>
        <w:t>með</w:t>
      </w:r>
      <w:proofErr w:type="spellEnd"/>
      <w:r>
        <w:rPr>
          <w:lang w:val="en-US"/>
        </w:rPr>
        <w:t xml:space="preserve"> </w:t>
      </w:r>
      <w:proofErr w:type="spellStart"/>
      <w:r>
        <w:rPr>
          <w:lang w:val="en-US"/>
        </w:rPr>
        <w:t>gögnunum</w:t>
      </w:r>
      <w:proofErr w:type="spellEnd"/>
      <w:r>
        <w:rPr>
          <w:lang w:val="en-US"/>
        </w:rPr>
        <w:t>.</w:t>
      </w:r>
    </w:p>
    <w:p w:rsidR="00A7799F" w:rsidRDefault="00A7799F" w:rsidP="00A7799F">
      <w:pPr>
        <w:rPr>
          <w:lang w:val="en-US"/>
        </w:rPr>
      </w:pPr>
      <w:r>
        <w:rPr>
          <w:lang w:val="en-US"/>
        </w:rPr>
        <w:t>Organic pollution (benthic invertebrates)</w:t>
      </w:r>
    </w:p>
    <w:p w:rsidR="00B724C6" w:rsidRDefault="00B724C6">
      <w:pPr>
        <w:rPr>
          <w:lang w:val="en-US"/>
        </w:rPr>
      </w:pPr>
    </w:p>
    <w:p w:rsidR="00333511" w:rsidRDefault="00333511">
      <w:pPr>
        <w:rPr>
          <w:b/>
          <w:lang w:val="en-US"/>
        </w:rPr>
      </w:pPr>
      <w:r w:rsidRPr="008C64B0">
        <w:rPr>
          <w:b/>
          <w:lang w:val="en-US"/>
        </w:rPr>
        <w:t>Introduction</w:t>
      </w:r>
    </w:p>
    <w:p w:rsidR="00437A7D" w:rsidRDefault="00437A7D">
      <w:pPr>
        <w:rPr>
          <w:ins w:id="11" w:author="Jón Einar" w:date="2018-11-20T11:17:00Z"/>
          <w:lang w:val="en-US"/>
        </w:rPr>
      </w:pPr>
      <w:proofErr w:type="spellStart"/>
      <w:r w:rsidRPr="00437A7D">
        <w:rPr>
          <w:highlight w:val="cyan"/>
          <w:lang w:val="en-US"/>
        </w:rPr>
        <w:t>Kynnum</w:t>
      </w:r>
      <w:proofErr w:type="spellEnd"/>
      <w:r w:rsidRPr="00437A7D">
        <w:rPr>
          <w:highlight w:val="cyan"/>
          <w:lang w:val="en-US"/>
        </w:rPr>
        <w:t xml:space="preserve"> </w:t>
      </w:r>
      <w:proofErr w:type="spellStart"/>
      <w:r w:rsidRPr="00437A7D">
        <w:rPr>
          <w:highlight w:val="cyan"/>
          <w:lang w:val="en-US"/>
        </w:rPr>
        <w:t>Kolgrafafjörð</w:t>
      </w:r>
      <w:proofErr w:type="spellEnd"/>
      <w:r w:rsidRPr="00437A7D">
        <w:rPr>
          <w:highlight w:val="cyan"/>
          <w:lang w:val="en-US"/>
        </w:rPr>
        <w:t xml:space="preserve"> inn </w:t>
      </w:r>
      <w:proofErr w:type="spellStart"/>
      <w:r w:rsidRPr="00437A7D">
        <w:rPr>
          <w:highlight w:val="cyan"/>
          <w:lang w:val="en-US"/>
        </w:rPr>
        <w:t>eftir</w:t>
      </w:r>
      <w:proofErr w:type="spellEnd"/>
      <w:r w:rsidRPr="00437A7D">
        <w:rPr>
          <w:highlight w:val="cyan"/>
          <w:lang w:val="en-US"/>
        </w:rPr>
        <w:t xml:space="preserve"> </w:t>
      </w:r>
      <w:proofErr w:type="spellStart"/>
      <w:r w:rsidRPr="00437A7D">
        <w:rPr>
          <w:highlight w:val="cyan"/>
          <w:lang w:val="en-US"/>
        </w:rPr>
        <w:t>almenna</w:t>
      </w:r>
      <w:proofErr w:type="spellEnd"/>
      <w:r w:rsidRPr="00437A7D">
        <w:rPr>
          <w:highlight w:val="cyan"/>
          <w:lang w:val="en-US"/>
        </w:rPr>
        <w:t xml:space="preserve"> </w:t>
      </w:r>
      <w:proofErr w:type="spellStart"/>
      <w:r w:rsidRPr="00437A7D">
        <w:rPr>
          <w:highlight w:val="cyan"/>
          <w:lang w:val="en-US"/>
        </w:rPr>
        <w:t>umfjöllun</w:t>
      </w:r>
      <w:proofErr w:type="spellEnd"/>
      <w:r w:rsidRPr="00437A7D">
        <w:rPr>
          <w:highlight w:val="cyan"/>
          <w:lang w:val="en-US"/>
        </w:rPr>
        <w:t xml:space="preserve"> um </w:t>
      </w:r>
      <w:proofErr w:type="spellStart"/>
      <w:r w:rsidRPr="00437A7D">
        <w:rPr>
          <w:highlight w:val="cyan"/>
          <w:lang w:val="en-US"/>
        </w:rPr>
        <w:t>hypoxiu</w:t>
      </w:r>
      <w:proofErr w:type="spellEnd"/>
      <w:r w:rsidRPr="00437A7D">
        <w:rPr>
          <w:highlight w:val="cyan"/>
          <w:lang w:val="en-US"/>
        </w:rPr>
        <w:t>:</w:t>
      </w:r>
    </w:p>
    <w:p w:rsidR="00A1210C" w:rsidRPr="00437A7D" w:rsidRDefault="00A1210C">
      <w:pPr>
        <w:rPr>
          <w:lang w:val="en-US"/>
        </w:rPr>
      </w:pPr>
      <w:proofErr w:type="spellStart"/>
      <w:ins w:id="12" w:author="Jón Einar" w:date="2018-11-20T11:17:00Z">
        <w:r w:rsidRPr="00A1210C">
          <w:rPr>
            <w:highlight w:val="cyan"/>
            <w:lang w:val="en-US"/>
            <w:rPrChange w:id="13" w:author="Jón Einar" w:date="2018-11-20T11:18:00Z">
              <w:rPr>
                <w:lang w:val="en-US"/>
              </w:rPr>
            </w:rPrChange>
          </w:rPr>
          <w:t>Látum</w:t>
        </w:r>
        <w:proofErr w:type="spellEnd"/>
        <w:r w:rsidRPr="00A1210C">
          <w:rPr>
            <w:highlight w:val="cyan"/>
            <w:lang w:val="en-US"/>
            <w:rPrChange w:id="14" w:author="Jón Einar" w:date="2018-11-20T11:18:00Z">
              <w:rPr>
                <w:lang w:val="en-US"/>
              </w:rPr>
            </w:rPrChange>
          </w:rPr>
          <w:t xml:space="preserve"> </w:t>
        </w:r>
        <w:proofErr w:type="spellStart"/>
        <w:r w:rsidRPr="00A1210C">
          <w:rPr>
            <w:highlight w:val="cyan"/>
            <w:lang w:val="en-US"/>
            <w:rPrChange w:id="15" w:author="Jón Einar" w:date="2018-11-20T11:18:00Z">
              <w:rPr>
                <w:lang w:val="en-US"/>
              </w:rPr>
            </w:rPrChange>
          </w:rPr>
          <w:t>þetta</w:t>
        </w:r>
        <w:proofErr w:type="spellEnd"/>
        <w:r w:rsidRPr="00A1210C">
          <w:rPr>
            <w:highlight w:val="cyan"/>
            <w:lang w:val="en-US"/>
            <w:rPrChange w:id="16" w:author="Jón Einar" w:date="2018-11-20T11:18:00Z">
              <w:rPr>
                <w:lang w:val="en-US"/>
              </w:rPr>
            </w:rPrChange>
          </w:rPr>
          <w:t xml:space="preserve"> </w:t>
        </w:r>
        <w:proofErr w:type="spellStart"/>
        <w:r w:rsidRPr="00A1210C">
          <w:rPr>
            <w:highlight w:val="cyan"/>
            <w:lang w:val="en-US"/>
            <w:rPrChange w:id="17" w:author="Jón Einar" w:date="2018-11-20T11:18:00Z">
              <w:rPr>
                <w:lang w:val="en-US"/>
              </w:rPr>
            </w:rPrChange>
          </w:rPr>
          <w:t>snúast</w:t>
        </w:r>
        <w:proofErr w:type="spellEnd"/>
        <w:r w:rsidRPr="00A1210C">
          <w:rPr>
            <w:highlight w:val="cyan"/>
            <w:lang w:val="en-US"/>
            <w:rPrChange w:id="18" w:author="Jón Einar" w:date="2018-11-20T11:18:00Z">
              <w:rPr>
                <w:lang w:val="en-US"/>
              </w:rPr>
            </w:rPrChange>
          </w:rPr>
          <w:t xml:space="preserve"> um </w:t>
        </w:r>
        <w:proofErr w:type="spellStart"/>
        <w:r w:rsidRPr="00A1210C">
          <w:rPr>
            <w:highlight w:val="cyan"/>
            <w:lang w:val="en-US"/>
            <w:rPrChange w:id="19" w:author="Jón Einar" w:date="2018-11-20T11:18:00Z">
              <w:rPr>
                <w:lang w:val="en-US"/>
              </w:rPr>
            </w:rPrChange>
          </w:rPr>
          <w:t>botndýr</w:t>
        </w:r>
        <w:proofErr w:type="spellEnd"/>
        <w:r w:rsidRPr="00A1210C">
          <w:rPr>
            <w:highlight w:val="cyan"/>
            <w:lang w:val="en-US"/>
            <w:rPrChange w:id="20" w:author="Jón Einar" w:date="2018-11-20T11:18:00Z">
              <w:rPr>
                <w:lang w:val="en-US"/>
              </w:rPr>
            </w:rPrChange>
          </w:rPr>
          <w:t xml:space="preserve"> </w:t>
        </w:r>
      </w:ins>
      <w:proofErr w:type="spellStart"/>
      <w:ins w:id="21" w:author="Jón Einar" w:date="2018-11-20T11:18:00Z">
        <w:r w:rsidRPr="00A1210C">
          <w:rPr>
            <w:highlight w:val="cyan"/>
            <w:lang w:val="en-US"/>
            <w:rPrChange w:id="22" w:author="Jón Einar" w:date="2018-11-20T11:18:00Z">
              <w:rPr>
                <w:lang w:val="en-US"/>
              </w:rPr>
            </w:rPrChange>
          </w:rPr>
          <w:t>en</w:t>
        </w:r>
        <w:proofErr w:type="spellEnd"/>
        <w:r w:rsidRPr="00A1210C">
          <w:rPr>
            <w:highlight w:val="cyan"/>
            <w:lang w:val="en-US"/>
            <w:rPrChange w:id="23" w:author="Jón Einar" w:date="2018-11-20T11:18:00Z">
              <w:rPr>
                <w:lang w:val="en-US"/>
              </w:rPr>
            </w:rPrChange>
          </w:rPr>
          <w:t xml:space="preserve"> </w:t>
        </w:r>
        <w:proofErr w:type="spellStart"/>
        <w:r w:rsidRPr="00A1210C">
          <w:rPr>
            <w:highlight w:val="cyan"/>
            <w:lang w:val="en-US"/>
            <w:rPrChange w:id="24" w:author="Jón Einar" w:date="2018-11-20T11:18:00Z">
              <w:rPr>
                <w:lang w:val="en-US"/>
              </w:rPr>
            </w:rPrChange>
          </w:rPr>
          <w:t>ekki</w:t>
        </w:r>
        <w:proofErr w:type="spellEnd"/>
        <w:r w:rsidRPr="00A1210C">
          <w:rPr>
            <w:highlight w:val="cyan"/>
            <w:lang w:val="en-US"/>
            <w:rPrChange w:id="25" w:author="Jón Einar" w:date="2018-11-20T11:18:00Z">
              <w:rPr>
                <w:lang w:val="en-US"/>
              </w:rPr>
            </w:rPrChange>
          </w:rPr>
          <w:t xml:space="preserve"> </w:t>
        </w:r>
        <w:proofErr w:type="spellStart"/>
        <w:r w:rsidRPr="00A1210C">
          <w:rPr>
            <w:highlight w:val="cyan"/>
            <w:lang w:val="en-US"/>
            <w:rPrChange w:id="26" w:author="Jón Einar" w:date="2018-11-20T11:18:00Z">
              <w:rPr>
                <w:lang w:val="en-US"/>
              </w:rPr>
            </w:rPrChange>
          </w:rPr>
          <w:t>síld</w:t>
        </w:r>
        <w:proofErr w:type="spellEnd"/>
        <w:r w:rsidRPr="00A1210C">
          <w:rPr>
            <w:highlight w:val="cyan"/>
            <w:lang w:val="en-US"/>
            <w:rPrChange w:id="27" w:author="Jón Einar" w:date="2018-11-20T11:18:00Z">
              <w:rPr>
                <w:lang w:val="en-US"/>
              </w:rPr>
            </w:rPrChange>
          </w:rPr>
          <w:t xml:space="preserve"> </w:t>
        </w:r>
        <w:proofErr w:type="spellStart"/>
        <w:proofErr w:type="gramStart"/>
        <w:r w:rsidRPr="00A1210C">
          <w:rPr>
            <w:highlight w:val="cyan"/>
            <w:lang w:val="en-US"/>
            <w:rPrChange w:id="28" w:author="Jón Einar" w:date="2018-11-20T11:18:00Z">
              <w:rPr>
                <w:lang w:val="en-US"/>
              </w:rPr>
            </w:rPrChange>
          </w:rPr>
          <w:t>nema</w:t>
        </w:r>
        <w:proofErr w:type="spellEnd"/>
        <w:proofErr w:type="gramEnd"/>
        <w:r w:rsidRPr="00A1210C">
          <w:rPr>
            <w:highlight w:val="cyan"/>
            <w:lang w:val="en-US"/>
            <w:rPrChange w:id="29" w:author="Jón Einar" w:date="2018-11-20T11:18:00Z">
              <w:rPr>
                <w:lang w:val="en-US"/>
              </w:rPr>
            </w:rPrChange>
          </w:rPr>
          <w:t xml:space="preserve"> </w:t>
        </w:r>
        <w:proofErr w:type="spellStart"/>
        <w:r w:rsidRPr="00A1210C">
          <w:rPr>
            <w:highlight w:val="cyan"/>
            <w:lang w:val="en-US"/>
            <w:rPrChange w:id="30" w:author="Jón Einar" w:date="2018-11-20T11:18:00Z">
              <w:rPr>
                <w:lang w:val="en-US"/>
              </w:rPr>
            </w:rPrChange>
          </w:rPr>
          <w:t>sem</w:t>
        </w:r>
        <w:proofErr w:type="spellEnd"/>
        <w:r w:rsidRPr="00A1210C">
          <w:rPr>
            <w:highlight w:val="cyan"/>
            <w:lang w:val="en-US"/>
            <w:rPrChange w:id="31" w:author="Jón Einar" w:date="2018-11-20T11:18:00Z">
              <w:rPr>
                <w:lang w:val="en-US"/>
              </w:rPr>
            </w:rPrChange>
          </w:rPr>
          <w:t xml:space="preserve"> stressor.</w:t>
        </w:r>
      </w:ins>
    </w:p>
    <w:p w:rsidR="005B7B57" w:rsidRDefault="002C578D" w:rsidP="00437A7D">
      <w:pPr>
        <w:rPr>
          <w:lang w:val="en-US"/>
        </w:rPr>
      </w:pPr>
      <w:r>
        <w:rPr>
          <w:lang w:val="en-US"/>
        </w:rPr>
        <w:t>Oxygen concentrat</w:t>
      </w:r>
      <w:r w:rsidR="00437A7D">
        <w:rPr>
          <w:lang w:val="en-US"/>
        </w:rPr>
        <w:t>ions can vary within ecosystems but hypoxic conditions are</w:t>
      </w:r>
      <w:r w:rsidR="00437A7D" w:rsidRPr="00437A7D">
        <w:rPr>
          <w:lang w:val="en-US"/>
        </w:rPr>
        <w:t xml:space="preserve"> a growing problem worldwide, and </w:t>
      </w:r>
      <w:r w:rsidR="00437A7D">
        <w:rPr>
          <w:lang w:val="en-US"/>
        </w:rPr>
        <w:t>s</w:t>
      </w:r>
      <w:r w:rsidR="003B7474">
        <w:rPr>
          <w:lang w:val="en-US"/>
        </w:rPr>
        <w:t>uch event</w:t>
      </w:r>
      <w:r w:rsidR="0008370C">
        <w:rPr>
          <w:lang w:val="en-US"/>
        </w:rPr>
        <w:t>s</w:t>
      </w:r>
      <w:r w:rsidR="003B7474">
        <w:rPr>
          <w:lang w:val="en-US"/>
        </w:rPr>
        <w:t xml:space="preserve"> can even occur at seasonal, local and even at global </w:t>
      </w:r>
      <w:r w:rsidR="00522F2F">
        <w:rPr>
          <w:lang w:val="en-US"/>
        </w:rPr>
        <w:t xml:space="preserve">and geological </w:t>
      </w:r>
      <w:r w:rsidR="003B7474">
        <w:rPr>
          <w:lang w:val="en-US"/>
        </w:rPr>
        <w:t>scales (</w:t>
      </w:r>
      <w:proofErr w:type="spellStart"/>
      <w:r w:rsidR="00787E74">
        <w:rPr>
          <w:lang w:val="en-US"/>
        </w:rPr>
        <w:t>Rabalais</w:t>
      </w:r>
      <w:proofErr w:type="spellEnd"/>
      <w:r w:rsidR="00787E74">
        <w:rPr>
          <w:lang w:val="en-US"/>
        </w:rPr>
        <w:t xml:space="preserve"> et al. 2001,</w:t>
      </w:r>
      <w:r w:rsidR="00133E44">
        <w:rPr>
          <w:lang w:val="en-US"/>
        </w:rPr>
        <w:t xml:space="preserve"> 2010,</w:t>
      </w:r>
      <w:r w:rsidR="00A707C6">
        <w:rPr>
          <w:lang w:val="en-US"/>
        </w:rPr>
        <w:t xml:space="preserve"> Diaz &amp; Rosenberg 2008,</w:t>
      </w:r>
      <w:r w:rsidR="00787E74">
        <w:rPr>
          <w:lang w:val="en-US"/>
        </w:rPr>
        <w:t xml:space="preserve"> </w:t>
      </w:r>
      <w:r w:rsidR="00437A7D">
        <w:rPr>
          <w:lang w:val="en-US"/>
        </w:rPr>
        <w:t xml:space="preserve">Levin et al. </w:t>
      </w:r>
      <w:r w:rsidR="00F42767">
        <w:rPr>
          <w:lang w:val="en-US"/>
        </w:rPr>
        <w:t>2009</w:t>
      </w:r>
      <w:r w:rsidR="00437A7D">
        <w:rPr>
          <w:lang w:val="en-US"/>
        </w:rPr>
        <w:t xml:space="preserve">, </w:t>
      </w:r>
      <w:proofErr w:type="gramStart"/>
      <w:r w:rsidR="00133E44">
        <w:rPr>
          <w:lang w:val="en-US"/>
        </w:rPr>
        <w:t>Zhang</w:t>
      </w:r>
      <w:proofErr w:type="gramEnd"/>
      <w:r w:rsidR="00133E44">
        <w:rPr>
          <w:lang w:val="en-US"/>
        </w:rPr>
        <w:t xml:space="preserve"> et al. 2010, </w:t>
      </w:r>
      <w:r w:rsidR="003B7474">
        <w:rPr>
          <w:lang w:val="en-US"/>
        </w:rPr>
        <w:t xml:space="preserve">Caswell </w:t>
      </w:r>
      <w:r w:rsidR="00522F2F">
        <w:rPr>
          <w:lang w:val="en-US"/>
        </w:rPr>
        <w:t xml:space="preserve">&amp; </w:t>
      </w:r>
      <w:proofErr w:type="spellStart"/>
      <w:r w:rsidR="00522F2F">
        <w:rPr>
          <w:lang w:val="en-US"/>
        </w:rPr>
        <w:t>Frid</w:t>
      </w:r>
      <w:proofErr w:type="spellEnd"/>
      <w:r w:rsidR="003B7474">
        <w:rPr>
          <w:lang w:val="en-US"/>
        </w:rPr>
        <w:t xml:space="preserve"> 2017)</w:t>
      </w:r>
      <w:r w:rsidR="00437A7D">
        <w:rPr>
          <w:lang w:val="en-US"/>
        </w:rPr>
        <w:t>.</w:t>
      </w:r>
      <w:r w:rsidR="00E70D02">
        <w:rPr>
          <w:lang w:val="en-US"/>
        </w:rPr>
        <w:t xml:space="preserve"> </w:t>
      </w:r>
      <w:r w:rsidR="00437A7D">
        <w:rPr>
          <w:lang w:val="en-US"/>
        </w:rPr>
        <w:t>An e</w:t>
      </w:r>
      <w:r w:rsidR="005307CB">
        <w:rPr>
          <w:lang w:val="en-US"/>
        </w:rPr>
        <w:t>cosystem</w:t>
      </w:r>
      <w:r w:rsidR="0085547A">
        <w:rPr>
          <w:lang w:val="en-US"/>
        </w:rPr>
        <w:t xml:space="preserve"> becomes overflowed in nutrient stressors (sewage, waste, fertilizer or other organic material)</w:t>
      </w:r>
      <w:r w:rsidR="005307CB">
        <w:rPr>
          <w:lang w:val="en-US"/>
        </w:rPr>
        <w:t xml:space="preserve"> and thei</w:t>
      </w:r>
      <w:r w:rsidR="00E70D02">
        <w:rPr>
          <w:lang w:val="en-US"/>
        </w:rPr>
        <w:t xml:space="preserve">r subsequent breakdown requires more oxygen than the ecosystem can supply, leading to </w:t>
      </w:r>
      <w:r w:rsidR="009D093D">
        <w:rPr>
          <w:lang w:val="en-US"/>
        </w:rPr>
        <w:t xml:space="preserve">hypoxic (or </w:t>
      </w:r>
      <w:r w:rsidR="009D093D">
        <w:rPr>
          <w:lang w:val="en-US"/>
        </w:rPr>
        <w:lastRenderedPageBreak/>
        <w:t>anoxic</w:t>
      </w:r>
      <w:r w:rsidR="00E70D02">
        <w:rPr>
          <w:lang w:val="en-US"/>
        </w:rPr>
        <w:t xml:space="preserve"> conditions which are lethal or sub-lethal to </w:t>
      </w:r>
      <w:commentRangeStart w:id="32"/>
      <w:r w:rsidR="00205144">
        <w:rPr>
          <w:lang w:val="en-US"/>
        </w:rPr>
        <w:t xml:space="preserve">benthic </w:t>
      </w:r>
      <w:r w:rsidR="00E70D02">
        <w:rPr>
          <w:lang w:val="en-US"/>
        </w:rPr>
        <w:t>organisms</w:t>
      </w:r>
      <w:r w:rsidR="00205144">
        <w:rPr>
          <w:lang w:val="en-US"/>
        </w:rPr>
        <w:t xml:space="preserve"> and other metazoans</w:t>
      </w:r>
      <w:commentRangeEnd w:id="32"/>
      <w:r w:rsidR="003A4C06">
        <w:rPr>
          <w:rStyle w:val="CommentReference"/>
        </w:rPr>
        <w:commentReference w:id="32"/>
      </w:r>
      <w:r w:rsidR="00E70D02">
        <w:rPr>
          <w:lang w:val="en-US"/>
        </w:rPr>
        <w:t xml:space="preserve">. </w:t>
      </w:r>
      <w:r w:rsidR="00AF151E">
        <w:rPr>
          <w:lang w:val="en-US"/>
        </w:rPr>
        <w:t>Ecosystem recovery can take years, even decades or longer (Jones &amp; Schmitz 2009</w:t>
      </w:r>
      <w:r w:rsidR="00EB4A04">
        <w:rPr>
          <w:lang w:val="en-US"/>
        </w:rPr>
        <w:t>, Borja et al. 2010</w:t>
      </w:r>
      <w:r w:rsidR="00AF151E">
        <w:rPr>
          <w:lang w:val="en-US"/>
        </w:rPr>
        <w:t>).</w:t>
      </w:r>
    </w:p>
    <w:p w:rsidR="00CF062D" w:rsidRDefault="00EE0521">
      <w:pPr>
        <w:rPr>
          <w:lang w:val="en-US"/>
        </w:rPr>
      </w:pPr>
      <w:r w:rsidRPr="00EE0521">
        <w:rPr>
          <w:lang w:val="en-US"/>
        </w:rPr>
        <w:t xml:space="preserve">Hypoxic conditions commonly occur when water columns become </w:t>
      </w:r>
      <w:r w:rsidR="0006738C">
        <w:rPr>
          <w:lang w:val="en-US"/>
        </w:rPr>
        <w:t>stratified, which prevents</w:t>
      </w:r>
      <w:r w:rsidRPr="00EE0521">
        <w:rPr>
          <w:lang w:val="en-US"/>
        </w:rPr>
        <w:t xml:space="preserve"> oxygenated surface waters from mixing with lower-oxygen water near the bottom. </w:t>
      </w:r>
      <w:r w:rsidR="00787E74" w:rsidRPr="00787E74">
        <w:rPr>
          <w:lang w:val="en-US"/>
        </w:rPr>
        <w:t xml:space="preserve">Hypoxic conditions </w:t>
      </w:r>
      <w:r w:rsidR="00787E74">
        <w:rPr>
          <w:lang w:val="en-US"/>
        </w:rPr>
        <w:t>can be permanent or seasonal, but t</w:t>
      </w:r>
      <w:r w:rsidR="00E70D02">
        <w:rPr>
          <w:lang w:val="en-US"/>
        </w:rPr>
        <w:t xml:space="preserve">here </w:t>
      </w:r>
      <w:r w:rsidR="00047F01">
        <w:rPr>
          <w:lang w:val="en-US"/>
        </w:rPr>
        <w:t>exist</w:t>
      </w:r>
      <w:r w:rsidR="00E70D02">
        <w:rPr>
          <w:lang w:val="en-US"/>
        </w:rPr>
        <w:t xml:space="preserve"> three main types of hypoxic conditions: seasonal, episodic</w:t>
      </w:r>
      <w:r w:rsidR="009E68BD">
        <w:rPr>
          <w:lang w:val="en-US"/>
        </w:rPr>
        <w:t xml:space="preserve"> (“following flooding”)</w:t>
      </w:r>
      <w:r w:rsidR="00E70D02">
        <w:rPr>
          <w:lang w:val="en-US"/>
        </w:rPr>
        <w:t xml:space="preserve"> </w:t>
      </w:r>
      <w:r w:rsidR="00F42767">
        <w:rPr>
          <w:lang w:val="en-US"/>
        </w:rPr>
        <w:t>and permanent (Levin et al. 2009</w:t>
      </w:r>
      <w:r w:rsidR="009C4B21">
        <w:rPr>
          <w:lang w:val="en-US"/>
        </w:rPr>
        <w:t xml:space="preserve">). </w:t>
      </w:r>
      <w:r w:rsidR="00F42767" w:rsidRPr="00F42767">
        <w:rPr>
          <w:lang w:val="en-US"/>
        </w:rPr>
        <w:t>Various taxa display differing thresholds for tolerance of low oxygen conditions (</w:t>
      </w:r>
      <w:proofErr w:type="spellStart"/>
      <w:r w:rsidR="00F42767" w:rsidRPr="00F42767">
        <w:rPr>
          <w:lang w:val="en-US"/>
        </w:rPr>
        <w:t>Vaquer-Sunyer</w:t>
      </w:r>
      <w:proofErr w:type="spellEnd"/>
      <w:r w:rsidR="00F42767" w:rsidRPr="00F42767">
        <w:rPr>
          <w:lang w:val="en-US"/>
        </w:rPr>
        <w:t xml:space="preserve"> &amp; Duarte 2008, </w:t>
      </w:r>
      <w:proofErr w:type="spellStart"/>
      <w:r w:rsidR="00F42767" w:rsidRPr="00F42767">
        <w:rPr>
          <w:lang w:val="en-US"/>
        </w:rPr>
        <w:t>Belley</w:t>
      </w:r>
      <w:proofErr w:type="spellEnd"/>
      <w:r w:rsidR="00F42767" w:rsidRPr="00F42767">
        <w:rPr>
          <w:lang w:val="en-US"/>
        </w:rPr>
        <w:t xml:space="preserve"> et al. 2010), </w:t>
      </w:r>
      <w:r w:rsidR="00047F01">
        <w:rPr>
          <w:lang w:val="en-US"/>
        </w:rPr>
        <w:t>but</w:t>
      </w:r>
      <w:r w:rsidR="00F42767" w:rsidRPr="00F42767">
        <w:rPr>
          <w:lang w:val="en-US"/>
        </w:rPr>
        <w:t xml:space="preserve"> such responses also depe</w:t>
      </w:r>
      <w:r w:rsidR="00047F01">
        <w:rPr>
          <w:lang w:val="en-US"/>
        </w:rPr>
        <w:t>nd on size of the affected area and</w:t>
      </w:r>
      <w:r w:rsidR="00F42767" w:rsidRPr="00F42767">
        <w:rPr>
          <w:lang w:val="en-US"/>
        </w:rPr>
        <w:t xml:space="preserve"> duration of</w:t>
      </w:r>
      <w:r w:rsidR="00F42767">
        <w:rPr>
          <w:lang w:val="en-US"/>
        </w:rPr>
        <w:t xml:space="preserve"> exposure (Levin et al. 2009</w:t>
      </w:r>
      <w:r w:rsidR="00F42767" w:rsidRPr="00F42767">
        <w:rPr>
          <w:lang w:val="en-US"/>
        </w:rPr>
        <w:t xml:space="preserve">). </w:t>
      </w:r>
      <w:proofErr w:type="spellStart"/>
      <w:r w:rsidR="00437A7D">
        <w:rPr>
          <w:lang w:val="en-US"/>
        </w:rPr>
        <w:t>Wijnhoven</w:t>
      </w:r>
      <w:proofErr w:type="spellEnd"/>
      <w:r w:rsidR="00437A7D">
        <w:rPr>
          <w:lang w:val="en-US"/>
        </w:rPr>
        <w:t xml:space="preserve"> et al. 2010 defined</w:t>
      </w:r>
      <w:r w:rsidR="00437A7D" w:rsidRPr="00437A7D">
        <w:rPr>
          <w:lang w:val="en-US"/>
        </w:rPr>
        <w:t xml:space="preserve"> hypoxia</w:t>
      </w:r>
      <w:r w:rsidR="00437A7D">
        <w:rPr>
          <w:lang w:val="en-US"/>
        </w:rPr>
        <w:t xml:space="preserve"> (low oxygen) as</w:t>
      </w:r>
      <w:r w:rsidR="00CF062D">
        <w:rPr>
          <w:lang w:val="en-US"/>
        </w:rPr>
        <w:t xml:space="preserve"> </w:t>
      </w:r>
      <w:r w:rsidR="00437A7D">
        <w:rPr>
          <w:lang w:val="en-US"/>
        </w:rPr>
        <w:t>O</w:t>
      </w:r>
      <w:r w:rsidR="00437A7D" w:rsidRPr="00CF062D">
        <w:rPr>
          <w:vertAlign w:val="superscript"/>
          <w:lang w:val="en-US"/>
        </w:rPr>
        <w:t>2</w:t>
      </w:r>
      <w:r w:rsidR="00437A7D">
        <w:rPr>
          <w:lang w:val="en-US"/>
        </w:rPr>
        <w:t>&lt;3 mg/l but anoxia (no oxygen) at O</w:t>
      </w:r>
      <w:r w:rsidR="00437A7D" w:rsidRPr="00CF062D">
        <w:rPr>
          <w:vertAlign w:val="superscript"/>
          <w:lang w:val="en-US"/>
        </w:rPr>
        <w:t>2</w:t>
      </w:r>
      <w:r w:rsidR="00437A7D">
        <w:rPr>
          <w:lang w:val="en-US"/>
        </w:rPr>
        <w:t>&lt;0.5 mg/l</w:t>
      </w:r>
      <w:r w:rsidR="00CF062D">
        <w:rPr>
          <w:lang w:val="en-US"/>
        </w:rPr>
        <w:t xml:space="preserve">, whereas </w:t>
      </w:r>
      <w:proofErr w:type="spellStart"/>
      <w:r w:rsidR="00CF062D">
        <w:rPr>
          <w:lang w:val="en-US"/>
        </w:rPr>
        <w:t>Rabalais</w:t>
      </w:r>
      <w:proofErr w:type="spellEnd"/>
      <w:r w:rsidR="00CF062D">
        <w:rPr>
          <w:lang w:val="en-US"/>
        </w:rPr>
        <w:t xml:space="preserve"> et al. </w:t>
      </w:r>
      <w:r w:rsidR="00047F01">
        <w:rPr>
          <w:lang w:val="en-US"/>
        </w:rPr>
        <w:t>(</w:t>
      </w:r>
      <w:r w:rsidR="00CF062D">
        <w:rPr>
          <w:lang w:val="en-US"/>
        </w:rPr>
        <w:t>2010</w:t>
      </w:r>
      <w:r w:rsidR="00047F01">
        <w:rPr>
          <w:lang w:val="en-US"/>
        </w:rPr>
        <w:t>)</w:t>
      </w:r>
      <w:r w:rsidR="00CF062D">
        <w:rPr>
          <w:lang w:val="en-US"/>
        </w:rPr>
        <w:t xml:space="preserve"> defined hypoxic conditions as O</w:t>
      </w:r>
      <w:r w:rsidR="00CF062D" w:rsidRPr="00CF062D">
        <w:rPr>
          <w:vertAlign w:val="superscript"/>
          <w:lang w:val="en-US"/>
        </w:rPr>
        <w:t>2</w:t>
      </w:r>
      <w:r w:rsidR="00CF062D">
        <w:rPr>
          <w:lang w:val="en-US"/>
        </w:rPr>
        <w:t>&lt;2</w:t>
      </w:r>
      <w:r w:rsidR="00CF062D" w:rsidRPr="00CF062D">
        <w:rPr>
          <w:lang w:val="en-US"/>
        </w:rPr>
        <w:t xml:space="preserve"> mg/l</w:t>
      </w:r>
      <w:r w:rsidR="00CF062D">
        <w:rPr>
          <w:lang w:val="en-US"/>
        </w:rPr>
        <w:t>.</w:t>
      </w:r>
      <w:r w:rsidR="00437A7D">
        <w:rPr>
          <w:lang w:val="en-US"/>
        </w:rPr>
        <w:t xml:space="preserve"> </w:t>
      </w:r>
      <w:proofErr w:type="spellStart"/>
      <w:r w:rsidRPr="00EE0521">
        <w:rPr>
          <w:lang w:val="en-US"/>
        </w:rPr>
        <w:t>Vaquer-Sunyer</w:t>
      </w:r>
      <w:proofErr w:type="spellEnd"/>
      <w:r w:rsidRPr="00EE0521">
        <w:rPr>
          <w:lang w:val="en-US"/>
        </w:rPr>
        <w:t xml:space="preserve"> &amp; Duarte </w:t>
      </w:r>
      <w:r w:rsidR="004F45F5">
        <w:rPr>
          <w:lang w:val="en-US"/>
        </w:rPr>
        <w:t>(</w:t>
      </w:r>
      <w:r w:rsidRPr="00EE0521">
        <w:rPr>
          <w:lang w:val="en-US"/>
        </w:rPr>
        <w:t>2008</w:t>
      </w:r>
      <w:r w:rsidR="004F45F5">
        <w:rPr>
          <w:lang w:val="en-US"/>
        </w:rPr>
        <w:t>)</w:t>
      </w:r>
      <w:r>
        <w:rPr>
          <w:lang w:val="en-US"/>
        </w:rPr>
        <w:t xml:space="preserve"> found in a comparative study that the common definition of 2 mg O</w:t>
      </w:r>
      <w:r w:rsidRPr="004F45F5">
        <w:rPr>
          <w:vertAlign w:val="superscript"/>
          <w:lang w:val="en-US"/>
        </w:rPr>
        <w:t>2</w:t>
      </w:r>
      <w:r>
        <w:rPr>
          <w:lang w:val="en-US"/>
        </w:rPr>
        <w:t xml:space="preserve">/l as </w:t>
      </w:r>
      <w:r w:rsidRPr="00EE0521">
        <w:rPr>
          <w:lang w:val="en-US"/>
        </w:rPr>
        <w:t xml:space="preserve">hypoxic </w:t>
      </w:r>
      <w:r>
        <w:rPr>
          <w:lang w:val="en-US"/>
        </w:rPr>
        <w:t>was</w:t>
      </w:r>
      <w:r w:rsidRPr="00EE0521">
        <w:rPr>
          <w:lang w:val="en-US"/>
        </w:rPr>
        <w:t xml:space="preserve"> below e</w:t>
      </w:r>
      <w:r>
        <w:rPr>
          <w:lang w:val="en-US"/>
        </w:rPr>
        <w:t>mpirical sub-lethal and lethal O</w:t>
      </w:r>
      <w:r w:rsidRPr="00EE0521">
        <w:rPr>
          <w:vertAlign w:val="superscript"/>
          <w:lang w:val="en-US"/>
        </w:rPr>
        <w:t>2</w:t>
      </w:r>
      <w:r>
        <w:rPr>
          <w:vertAlign w:val="superscript"/>
          <w:lang w:val="en-US"/>
        </w:rPr>
        <w:t xml:space="preserve"> </w:t>
      </w:r>
      <w:r w:rsidRPr="00EE0521">
        <w:rPr>
          <w:lang w:val="en-US"/>
        </w:rPr>
        <w:t xml:space="preserve">thresholds for </w:t>
      </w:r>
      <w:r>
        <w:rPr>
          <w:lang w:val="en-US"/>
        </w:rPr>
        <w:t>50%</w:t>
      </w:r>
      <w:r w:rsidRPr="00EE0521">
        <w:rPr>
          <w:lang w:val="en-US"/>
        </w:rPr>
        <w:t xml:space="preserve"> </w:t>
      </w:r>
      <w:r>
        <w:rPr>
          <w:lang w:val="en-US"/>
        </w:rPr>
        <w:t>the species tested, which implied</w:t>
      </w:r>
      <w:r w:rsidRPr="00EE0521">
        <w:rPr>
          <w:lang w:val="en-US"/>
        </w:rPr>
        <w:t xml:space="preserve"> that</w:t>
      </w:r>
      <w:r>
        <w:rPr>
          <w:lang w:val="en-US"/>
        </w:rPr>
        <w:t xml:space="preserve"> past, present and </w:t>
      </w:r>
      <w:r w:rsidRPr="00EE0521">
        <w:rPr>
          <w:lang w:val="en-US"/>
        </w:rPr>
        <w:t xml:space="preserve">future </w:t>
      </w:r>
      <w:r>
        <w:rPr>
          <w:lang w:val="en-US"/>
        </w:rPr>
        <w:t>distribution of hypoxic</w:t>
      </w:r>
      <w:r w:rsidRPr="00EE0521">
        <w:rPr>
          <w:lang w:val="en-US"/>
        </w:rPr>
        <w:t xml:space="preserve"> impacts on marine life </w:t>
      </w:r>
      <w:r w:rsidR="004F45F5">
        <w:rPr>
          <w:lang w:val="en-US"/>
        </w:rPr>
        <w:t xml:space="preserve">generally </w:t>
      </w:r>
      <w:r w:rsidRPr="00EE0521">
        <w:rPr>
          <w:lang w:val="en-US"/>
        </w:rPr>
        <w:t>have been</w:t>
      </w:r>
      <w:r>
        <w:rPr>
          <w:lang w:val="en-US"/>
        </w:rPr>
        <w:t xml:space="preserve"> u</w:t>
      </w:r>
      <w:r w:rsidRPr="00EE0521">
        <w:rPr>
          <w:lang w:val="en-US"/>
        </w:rPr>
        <w:t>nderestimated.</w:t>
      </w:r>
      <w:r>
        <w:rPr>
          <w:lang w:val="en-US"/>
        </w:rPr>
        <w:t xml:space="preserve"> </w:t>
      </w:r>
    </w:p>
    <w:p w:rsidR="009C4B21" w:rsidRDefault="00AF151E">
      <w:pPr>
        <w:rPr>
          <w:lang w:val="en-US"/>
        </w:rPr>
      </w:pPr>
      <w:r w:rsidRPr="00AF151E">
        <w:rPr>
          <w:lang w:val="en-US"/>
        </w:rPr>
        <w:t>Studies of single hypoxic events (one time hypoxic conditions with subsequent recovery for years without repeated hypoxic stressors), are relatively rare for marine/saline fjords but are more often related to eutrophication or other human-induced organic pollution, sometimes extreme cases hypoxic phases of seasonal cycles (</w:t>
      </w:r>
      <w:proofErr w:type="spellStart"/>
      <w:r w:rsidRPr="00AF151E">
        <w:rPr>
          <w:lang w:val="en-US"/>
        </w:rPr>
        <w:t>Josefson</w:t>
      </w:r>
      <w:proofErr w:type="spellEnd"/>
      <w:r w:rsidRPr="00AF151E">
        <w:rPr>
          <w:lang w:val="en-US"/>
        </w:rPr>
        <w:t xml:space="preserve"> &amp; </w:t>
      </w:r>
      <w:proofErr w:type="spellStart"/>
      <w:r w:rsidRPr="00AF151E">
        <w:rPr>
          <w:lang w:val="en-US"/>
        </w:rPr>
        <w:t>Widbom</w:t>
      </w:r>
      <w:proofErr w:type="spellEnd"/>
      <w:r w:rsidRPr="00AF151E">
        <w:rPr>
          <w:lang w:val="en-US"/>
        </w:rPr>
        <w:t xml:space="preserve"> 1988, </w:t>
      </w:r>
      <w:proofErr w:type="spellStart"/>
      <w:r w:rsidRPr="00AF151E">
        <w:rPr>
          <w:lang w:val="en-US"/>
        </w:rPr>
        <w:t>Fallesen</w:t>
      </w:r>
      <w:proofErr w:type="spellEnd"/>
      <w:r w:rsidRPr="00AF151E">
        <w:rPr>
          <w:lang w:val="en-US"/>
        </w:rPr>
        <w:t xml:space="preserve"> et al. 2000, Nilsson &amp; Rosenberg 2000, Hansen et al. 2002).</w:t>
      </w:r>
      <w:r>
        <w:rPr>
          <w:lang w:val="en-US"/>
        </w:rPr>
        <w:t xml:space="preserve"> </w:t>
      </w:r>
      <w:r w:rsidR="00CF062D">
        <w:rPr>
          <w:lang w:val="en-US"/>
        </w:rPr>
        <w:t>H</w:t>
      </w:r>
      <w:r w:rsidR="00437A7D">
        <w:rPr>
          <w:lang w:val="en-US"/>
        </w:rPr>
        <w:t>ypoxic conditions</w:t>
      </w:r>
      <w:r w:rsidR="00B16751">
        <w:rPr>
          <w:lang w:val="en-US"/>
        </w:rPr>
        <w:t xml:space="preserve"> can be permanent and </w:t>
      </w:r>
      <w:r w:rsidR="004F45F5">
        <w:rPr>
          <w:lang w:val="en-US"/>
        </w:rPr>
        <w:t>difficult</w:t>
      </w:r>
      <w:r w:rsidR="00B16751">
        <w:rPr>
          <w:lang w:val="en-US"/>
        </w:rPr>
        <w:t xml:space="preserve"> </w:t>
      </w:r>
      <w:r w:rsidR="00205144">
        <w:rPr>
          <w:lang w:val="en-US"/>
        </w:rPr>
        <w:t>for benthic animals to become re-established</w:t>
      </w:r>
      <w:r w:rsidR="00B16751">
        <w:rPr>
          <w:lang w:val="en-US"/>
        </w:rPr>
        <w:t xml:space="preserve"> (</w:t>
      </w:r>
      <w:proofErr w:type="spellStart"/>
      <w:r w:rsidR="00B16751">
        <w:rPr>
          <w:lang w:val="en-US"/>
        </w:rPr>
        <w:t>Wijnhoven</w:t>
      </w:r>
      <w:proofErr w:type="spellEnd"/>
      <w:r w:rsidR="00B16751">
        <w:rPr>
          <w:lang w:val="en-US"/>
        </w:rPr>
        <w:t xml:space="preserve"> et al. 2010, </w:t>
      </w:r>
      <w:proofErr w:type="spellStart"/>
      <w:r w:rsidR="00B16751">
        <w:rPr>
          <w:lang w:val="en-US"/>
        </w:rPr>
        <w:t>Belley</w:t>
      </w:r>
      <w:proofErr w:type="spellEnd"/>
      <w:r w:rsidR="00B16751">
        <w:rPr>
          <w:lang w:val="en-US"/>
        </w:rPr>
        <w:t xml:space="preserve"> et al. 2010, Raman et al. 2015) but </w:t>
      </w:r>
      <w:r w:rsidR="001060A8">
        <w:rPr>
          <w:lang w:val="en-US"/>
        </w:rPr>
        <w:t>also</w:t>
      </w:r>
      <w:r w:rsidR="00437A7D">
        <w:rPr>
          <w:lang w:val="en-US"/>
        </w:rPr>
        <w:t xml:space="preserve"> occur</w:t>
      </w:r>
      <w:r w:rsidR="009D093D">
        <w:rPr>
          <w:lang w:val="en-US"/>
        </w:rPr>
        <w:t xml:space="preserve"> seasonally</w:t>
      </w:r>
      <w:r w:rsidR="009C4B21">
        <w:rPr>
          <w:lang w:val="en-US"/>
        </w:rPr>
        <w:t xml:space="preserve"> in w</w:t>
      </w:r>
      <w:r w:rsidR="009C4B21" w:rsidRPr="00F25031">
        <w:rPr>
          <w:lang w:val="en-US"/>
        </w:rPr>
        <w:t>ater</w:t>
      </w:r>
      <w:r w:rsidR="009C4B21">
        <w:rPr>
          <w:lang w:val="en-US"/>
        </w:rPr>
        <w:t xml:space="preserve"> </w:t>
      </w:r>
      <w:r w:rsidR="009C4B21" w:rsidRPr="00F25031">
        <w:rPr>
          <w:lang w:val="en-US"/>
        </w:rPr>
        <w:t>bodies</w:t>
      </w:r>
      <w:r w:rsidR="009C4B21">
        <w:rPr>
          <w:lang w:val="en-US"/>
        </w:rPr>
        <w:t xml:space="preserve"> which are largely land-locked or have relatively narrow outlets relative to their volume</w:t>
      </w:r>
      <w:r w:rsidR="00B16751">
        <w:rPr>
          <w:lang w:val="en-US"/>
        </w:rPr>
        <w:t>. These often are</w:t>
      </w:r>
      <w:r w:rsidR="00047F01">
        <w:rPr>
          <w:lang w:val="en-US"/>
        </w:rPr>
        <w:t xml:space="preserve"> estuaries, fjords, </w:t>
      </w:r>
      <w:r w:rsidR="009C4B21">
        <w:rPr>
          <w:lang w:val="en-US"/>
        </w:rPr>
        <w:t>lagoons</w:t>
      </w:r>
      <w:r w:rsidR="004F45F5">
        <w:rPr>
          <w:lang w:val="en-US"/>
        </w:rPr>
        <w:t>,</w:t>
      </w:r>
      <w:r w:rsidR="00047F01">
        <w:rPr>
          <w:lang w:val="en-US"/>
        </w:rPr>
        <w:t xml:space="preserve"> or </w:t>
      </w:r>
      <w:r w:rsidR="004F45F5">
        <w:rPr>
          <w:lang w:val="en-US"/>
        </w:rPr>
        <w:t>even</w:t>
      </w:r>
      <w:r w:rsidR="00047F01">
        <w:rPr>
          <w:lang w:val="en-US"/>
        </w:rPr>
        <w:t xml:space="preserve"> land-locked oceans (</w:t>
      </w:r>
      <w:r w:rsidR="004F45F5">
        <w:rPr>
          <w:lang w:val="en-US"/>
        </w:rPr>
        <w:t xml:space="preserve">i.e. </w:t>
      </w:r>
      <w:r w:rsidR="00047F01">
        <w:rPr>
          <w:lang w:val="en-US"/>
        </w:rPr>
        <w:t>Baltic and Black seas)</w:t>
      </w:r>
      <w:r w:rsidR="009C4B21">
        <w:rPr>
          <w:lang w:val="en-US"/>
        </w:rPr>
        <w:t xml:space="preserve"> </w:t>
      </w:r>
      <w:r w:rsidR="00437A7D">
        <w:rPr>
          <w:lang w:val="en-US"/>
        </w:rPr>
        <w:t xml:space="preserve">which </w:t>
      </w:r>
      <w:r w:rsidR="009C4B21" w:rsidRPr="00F25031">
        <w:rPr>
          <w:lang w:val="en-US"/>
        </w:rPr>
        <w:t>have</w:t>
      </w:r>
      <w:r w:rsidR="00437A7D">
        <w:rPr>
          <w:lang w:val="en-US"/>
        </w:rPr>
        <w:t xml:space="preserve"> relatively</w:t>
      </w:r>
      <w:r w:rsidR="009C4B21" w:rsidRPr="00F25031">
        <w:rPr>
          <w:lang w:val="en-US"/>
        </w:rPr>
        <w:t xml:space="preserve"> </w:t>
      </w:r>
      <w:r w:rsidR="009C4B21">
        <w:rPr>
          <w:lang w:val="en-US"/>
        </w:rPr>
        <w:t>limited water</w:t>
      </w:r>
      <w:r w:rsidR="009C4B21" w:rsidRPr="00F25031">
        <w:rPr>
          <w:lang w:val="en-US"/>
        </w:rPr>
        <w:t xml:space="preserve"> exchange with sources of oxygenated water</w:t>
      </w:r>
      <w:r w:rsidR="009C4B21">
        <w:rPr>
          <w:lang w:val="en-US"/>
        </w:rPr>
        <w:t xml:space="preserve"> and relatively long residence times (Levin et al. 2009)</w:t>
      </w:r>
      <w:r w:rsidR="009C4B21" w:rsidRPr="00F25031">
        <w:rPr>
          <w:lang w:val="en-US"/>
        </w:rPr>
        <w:t>.</w:t>
      </w:r>
      <w:r w:rsidR="009C4B21">
        <w:rPr>
          <w:lang w:val="en-US"/>
        </w:rPr>
        <w:t xml:space="preserve"> </w:t>
      </w:r>
      <w:r w:rsidR="00802C2B" w:rsidRPr="00802C2B">
        <w:rPr>
          <w:lang w:val="en-US"/>
        </w:rPr>
        <w:t>Hypoxia can be indirectly associated with eutrophication acting as the nutrient stressor, leading to hypoxia as a secondary effect (</w:t>
      </w:r>
      <w:proofErr w:type="spellStart"/>
      <w:r w:rsidR="00802C2B" w:rsidRPr="00802C2B">
        <w:rPr>
          <w:lang w:val="en-US"/>
        </w:rPr>
        <w:t>Ærtebjerg</w:t>
      </w:r>
      <w:proofErr w:type="spellEnd"/>
      <w:r w:rsidR="00802C2B" w:rsidRPr="00802C2B">
        <w:rPr>
          <w:lang w:val="en-US"/>
        </w:rPr>
        <w:t xml:space="preserve"> et al. 2003, Diaz &amp; Rosenberg 2008). </w:t>
      </w:r>
      <w:r w:rsidR="00CE7A99">
        <w:rPr>
          <w:lang w:val="en-US"/>
        </w:rPr>
        <w:t>To date, many of the</w:t>
      </w:r>
      <w:r w:rsidR="00437A7D">
        <w:rPr>
          <w:lang w:val="en-US"/>
        </w:rPr>
        <w:t xml:space="preserve"> fjord-like</w:t>
      </w:r>
      <w:r w:rsidR="00A84CE0">
        <w:rPr>
          <w:lang w:val="en-US"/>
        </w:rPr>
        <w:t xml:space="preserve"> </w:t>
      </w:r>
      <w:r w:rsidR="00437A7D">
        <w:rPr>
          <w:lang w:val="en-US"/>
        </w:rPr>
        <w:t>hypoxic ecosystems</w:t>
      </w:r>
      <w:r w:rsidR="00205144">
        <w:rPr>
          <w:lang w:val="en-US"/>
        </w:rPr>
        <w:t xml:space="preserve"> </w:t>
      </w:r>
      <w:r w:rsidR="00205144" w:rsidRPr="00205144">
        <w:rPr>
          <w:lang w:val="en-US"/>
        </w:rPr>
        <w:t>studied so far</w:t>
      </w:r>
      <w:r w:rsidR="00205144">
        <w:rPr>
          <w:lang w:val="en-US"/>
        </w:rPr>
        <w:t xml:space="preserve"> with respect to benthic fauna</w:t>
      </w:r>
      <w:r w:rsidR="00437A7D">
        <w:rPr>
          <w:lang w:val="en-US"/>
        </w:rPr>
        <w:t xml:space="preserve"> are estuaries</w:t>
      </w:r>
      <w:r w:rsidR="00670401">
        <w:rPr>
          <w:lang w:val="en-US"/>
        </w:rPr>
        <w:t xml:space="preserve"> with seasonal hypoxia</w:t>
      </w:r>
      <w:r w:rsidR="00437A7D">
        <w:rPr>
          <w:lang w:val="en-US"/>
        </w:rPr>
        <w:t xml:space="preserve">, i.e. </w:t>
      </w:r>
      <w:r w:rsidR="00B16751">
        <w:rPr>
          <w:lang w:val="en-US"/>
        </w:rPr>
        <w:t xml:space="preserve">transition zones </w:t>
      </w:r>
      <w:r w:rsidR="00787E74">
        <w:rPr>
          <w:lang w:val="en-US"/>
        </w:rPr>
        <w:t>where freshwater</w:t>
      </w:r>
      <w:r w:rsidR="00B16751">
        <w:rPr>
          <w:lang w:val="en-US"/>
        </w:rPr>
        <w:t xml:space="preserve"> from land</w:t>
      </w:r>
      <w:r w:rsidR="00787E74">
        <w:rPr>
          <w:lang w:val="en-US"/>
        </w:rPr>
        <w:t xml:space="preserve"> and seawater mix </w:t>
      </w:r>
      <w:r w:rsidR="00787E74" w:rsidRPr="00E41C90">
        <w:rPr>
          <w:lang w:val="en-US"/>
        </w:rPr>
        <w:t xml:space="preserve">with the occasional </w:t>
      </w:r>
      <w:r w:rsidR="001B7945" w:rsidRPr="00E41C90">
        <w:rPr>
          <w:lang w:val="en-US"/>
        </w:rPr>
        <w:t>hyper abundance</w:t>
      </w:r>
      <w:r w:rsidR="00787E74" w:rsidRPr="00E41C90">
        <w:rPr>
          <w:lang w:val="en-US"/>
        </w:rPr>
        <w:t xml:space="preserve"> of </w:t>
      </w:r>
      <w:r w:rsidR="00E41C90" w:rsidRPr="00E41C90">
        <w:rPr>
          <w:lang w:val="en-US"/>
        </w:rPr>
        <w:t>fresh or saline</w:t>
      </w:r>
      <w:r w:rsidR="00787E74" w:rsidRPr="00E41C90">
        <w:rPr>
          <w:lang w:val="en-US"/>
        </w:rPr>
        <w:t xml:space="preserve"> conditions</w:t>
      </w:r>
      <w:r w:rsidR="00A53986">
        <w:rPr>
          <w:lang w:val="en-US"/>
        </w:rPr>
        <w:t xml:space="preserve"> leading to</w:t>
      </w:r>
      <w:r w:rsidR="00787E74">
        <w:rPr>
          <w:lang w:val="en-US"/>
        </w:rPr>
        <w:t xml:space="preserve"> stratifications</w:t>
      </w:r>
      <w:r w:rsidR="00A53986">
        <w:rPr>
          <w:lang w:val="en-US"/>
        </w:rPr>
        <w:t xml:space="preserve"> (with </w:t>
      </w:r>
      <w:r w:rsidR="00F42767">
        <w:rPr>
          <w:lang w:val="en-US"/>
        </w:rPr>
        <w:t>seasonal</w:t>
      </w:r>
      <w:r w:rsidR="00A53986">
        <w:rPr>
          <w:lang w:val="en-US"/>
        </w:rPr>
        <w:t xml:space="preserve"> nutrient or salinity overflows)</w:t>
      </w:r>
      <w:r w:rsidR="00787E74">
        <w:rPr>
          <w:lang w:val="en-US"/>
        </w:rPr>
        <w:t xml:space="preserve"> and subsequent oxygen depletion</w:t>
      </w:r>
      <w:r w:rsidR="00047F01">
        <w:rPr>
          <w:lang w:val="en-US"/>
        </w:rPr>
        <w:t>,</w:t>
      </w:r>
      <w:r w:rsidR="00092749">
        <w:rPr>
          <w:lang w:val="en-US"/>
        </w:rPr>
        <w:t xml:space="preserve"> but also periods of recovery in between the seasonal stress</w:t>
      </w:r>
      <w:r w:rsidR="00787E74">
        <w:rPr>
          <w:lang w:val="en-US"/>
        </w:rPr>
        <w:t xml:space="preserve"> (</w:t>
      </w:r>
      <w:r w:rsidR="00B76578">
        <w:rPr>
          <w:lang w:val="en-US"/>
        </w:rPr>
        <w:t xml:space="preserve">Leon-Morales &amp; </w:t>
      </w:r>
      <w:r w:rsidR="00B76578" w:rsidRPr="00B76578">
        <w:rPr>
          <w:lang w:val="en-US"/>
        </w:rPr>
        <w:t>Vargas</w:t>
      </w:r>
      <w:r w:rsidR="00B76578">
        <w:rPr>
          <w:lang w:val="en-US"/>
        </w:rPr>
        <w:t xml:space="preserve"> 1998,</w:t>
      </w:r>
      <w:r w:rsidR="00C25348">
        <w:rPr>
          <w:lang w:val="en-US"/>
        </w:rPr>
        <w:t xml:space="preserve"> </w:t>
      </w:r>
      <w:r w:rsidR="00C30FBE">
        <w:rPr>
          <w:lang w:val="en-US"/>
        </w:rPr>
        <w:t xml:space="preserve">Como &amp; </w:t>
      </w:r>
      <w:proofErr w:type="spellStart"/>
      <w:r w:rsidR="00C30FBE">
        <w:rPr>
          <w:lang w:val="en-US"/>
        </w:rPr>
        <w:t>Magni</w:t>
      </w:r>
      <w:proofErr w:type="spellEnd"/>
      <w:r w:rsidR="00C30FBE">
        <w:rPr>
          <w:lang w:val="en-US"/>
        </w:rPr>
        <w:t xml:space="preserve"> 2009, </w:t>
      </w:r>
      <w:r w:rsidR="00787E74" w:rsidRPr="001A753C">
        <w:rPr>
          <w:lang w:val="en-US"/>
        </w:rPr>
        <w:t>Yoshino</w:t>
      </w:r>
      <w:r w:rsidR="00787E74" w:rsidRPr="00787E74">
        <w:rPr>
          <w:lang w:val="en-US"/>
        </w:rPr>
        <w:t xml:space="preserve"> et al. </w:t>
      </w:r>
      <w:r w:rsidR="00193265">
        <w:rPr>
          <w:lang w:val="en-US"/>
        </w:rPr>
        <w:t>2010</w:t>
      </w:r>
      <w:r w:rsidR="00B76578">
        <w:rPr>
          <w:lang w:val="en-US"/>
        </w:rPr>
        <w:t xml:space="preserve">, </w:t>
      </w:r>
      <w:proofErr w:type="spellStart"/>
      <w:r w:rsidR="00B76578" w:rsidRPr="00B76578">
        <w:rPr>
          <w:lang w:val="en-US"/>
        </w:rPr>
        <w:t>Díaz-Asencio</w:t>
      </w:r>
      <w:proofErr w:type="spellEnd"/>
      <w:r w:rsidR="00C25348">
        <w:rPr>
          <w:lang w:val="en-US"/>
        </w:rPr>
        <w:t xml:space="preserve"> et al. 2015</w:t>
      </w:r>
      <w:r w:rsidR="00193265">
        <w:rPr>
          <w:lang w:val="en-US"/>
        </w:rPr>
        <w:t xml:space="preserve">). </w:t>
      </w:r>
    </w:p>
    <w:p w:rsidR="00524912" w:rsidRDefault="00E26815">
      <w:pPr>
        <w:rPr>
          <w:lang w:val="en-US"/>
        </w:rPr>
      </w:pPr>
      <w:r>
        <w:rPr>
          <w:lang w:val="en-US"/>
        </w:rPr>
        <w:t xml:space="preserve">Here, we present the influences of </w:t>
      </w:r>
      <w:r w:rsidR="00684FF3">
        <w:rPr>
          <w:lang w:val="en-US"/>
        </w:rPr>
        <w:t>one-time</w:t>
      </w:r>
      <w:r w:rsidR="00EE707B">
        <w:rPr>
          <w:lang w:val="en-US"/>
        </w:rPr>
        <w:t xml:space="preserve">, naturally </w:t>
      </w:r>
      <w:r w:rsidR="001871D0">
        <w:rPr>
          <w:lang w:val="en-US"/>
        </w:rPr>
        <w:t>induced</w:t>
      </w:r>
      <w:r w:rsidR="00684FF3">
        <w:rPr>
          <w:lang w:val="en-US"/>
        </w:rPr>
        <w:t xml:space="preserve"> hypoxic conditions within a </w:t>
      </w:r>
      <w:r w:rsidR="007F6FBF">
        <w:rPr>
          <w:lang w:val="en-US"/>
        </w:rPr>
        <w:t>fjord</w:t>
      </w:r>
      <w:r w:rsidR="005B7B57">
        <w:rPr>
          <w:lang w:val="en-US"/>
        </w:rPr>
        <w:t xml:space="preserve"> in Iceland</w:t>
      </w:r>
      <w:r w:rsidR="00684FF3">
        <w:rPr>
          <w:lang w:val="en-US"/>
        </w:rPr>
        <w:t xml:space="preserve"> in winter </w:t>
      </w:r>
      <w:r>
        <w:rPr>
          <w:lang w:val="en-US"/>
        </w:rPr>
        <w:t>2013 on the benthic fauna and the su</w:t>
      </w:r>
      <w:r w:rsidR="00684FF3">
        <w:rPr>
          <w:lang w:val="en-US"/>
        </w:rPr>
        <w:t>bsequent recovery in</w:t>
      </w:r>
      <w:r>
        <w:rPr>
          <w:lang w:val="en-US"/>
        </w:rPr>
        <w:t xml:space="preserve"> the</w:t>
      </w:r>
      <w:r w:rsidR="00684FF3">
        <w:rPr>
          <w:lang w:val="en-US"/>
        </w:rPr>
        <w:t xml:space="preserve"> summers </w:t>
      </w:r>
      <w:r>
        <w:rPr>
          <w:lang w:val="en-US"/>
        </w:rPr>
        <w:t xml:space="preserve">of </w:t>
      </w:r>
      <w:r w:rsidR="00684FF3">
        <w:rPr>
          <w:lang w:val="en-US"/>
        </w:rPr>
        <w:t>2013-2017.</w:t>
      </w:r>
      <w:r w:rsidR="00404679">
        <w:rPr>
          <w:lang w:val="en-US"/>
        </w:rPr>
        <w:t xml:space="preserve"> </w:t>
      </w:r>
      <w:r w:rsidR="004A349B" w:rsidRPr="004A349B">
        <w:rPr>
          <w:lang w:val="en-US"/>
        </w:rPr>
        <w:t>This hypoxic event was caused by two suc</w:t>
      </w:r>
      <w:r w:rsidR="005B7B57">
        <w:rPr>
          <w:lang w:val="en-US"/>
        </w:rPr>
        <w:t>cessive mass deaths of herring</w:t>
      </w:r>
      <w:r w:rsidR="00F42767">
        <w:rPr>
          <w:lang w:val="en-US"/>
        </w:rPr>
        <w:t xml:space="preserve"> schools (</w:t>
      </w:r>
      <w:proofErr w:type="spellStart"/>
      <w:r w:rsidR="00F42767" w:rsidRPr="00F42767">
        <w:rPr>
          <w:i/>
          <w:lang w:val="en-US"/>
        </w:rPr>
        <w:t>Clupea</w:t>
      </w:r>
      <w:proofErr w:type="spellEnd"/>
      <w:r w:rsidR="00F42767" w:rsidRPr="00F42767">
        <w:rPr>
          <w:i/>
          <w:lang w:val="en-US"/>
        </w:rPr>
        <w:t xml:space="preserve"> </w:t>
      </w:r>
      <w:proofErr w:type="spellStart"/>
      <w:r w:rsidR="00F42767" w:rsidRPr="00F42767">
        <w:rPr>
          <w:i/>
          <w:lang w:val="en-US"/>
        </w:rPr>
        <w:t>harengus</w:t>
      </w:r>
      <w:proofErr w:type="spellEnd"/>
      <w:r w:rsidR="00F42767">
        <w:rPr>
          <w:lang w:val="en-US"/>
        </w:rPr>
        <w:t>)</w:t>
      </w:r>
      <w:r w:rsidR="005B7B57">
        <w:rPr>
          <w:lang w:val="en-US"/>
        </w:rPr>
        <w:t xml:space="preserve">, which formed a </w:t>
      </w:r>
      <w:r w:rsidR="004A349B" w:rsidRPr="004A349B">
        <w:rPr>
          <w:lang w:val="en-US"/>
        </w:rPr>
        <w:t>rotting mass</w:t>
      </w:r>
      <w:r w:rsidR="005B7B57">
        <w:rPr>
          <w:lang w:val="en-US"/>
        </w:rPr>
        <w:t xml:space="preserve"> of organic matter which</w:t>
      </w:r>
      <w:r w:rsidR="004A349B" w:rsidRPr="004A349B">
        <w:rPr>
          <w:lang w:val="en-US"/>
        </w:rPr>
        <w:t xml:space="preserve"> caused rapid oxygen depl</w:t>
      </w:r>
      <w:r w:rsidR="005B7B57">
        <w:rPr>
          <w:lang w:val="en-US"/>
        </w:rPr>
        <w:t>etion within</w:t>
      </w:r>
      <w:r w:rsidR="00524912">
        <w:rPr>
          <w:lang w:val="en-US"/>
        </w:rPr>
        <w:t xml:space="preserve"> </w:t>
      </w:r>
      <w:proofErr w:type="spellStart"/>
      <w:r w:rsidR="00524912">
        <w:rPr>
          <w:lang w:val="en-US"/>
        </w:rPr>
        <w:t>Kolgrafafjörður</w:t>
      </w:r>
      <w:proofErr w:type="spellEnd"/>
      <w:r w:rsidR="00524912">
        <w:rPr>
          <w:lang w:val="en-US"/>
        </w:rPr>
        <w:t>, West Iceland</w:t>
      </w:r>
      <w:r w:rsidR="007919D8">
        <w:rPr>
          <w:lang w:val="en-US"/>
        </w:rPr>
        <w:t xml:space="preserve"> (</w:t>
      </w:r>
      <w:proofErr w:type="spellStart"/>
      <w:r w:rsidR="007919D8">
        <w:rPr>
          <w:lang w:val="en-US"/>
        </w:rPr>
        <w:t>Stefánsson</w:t>
      </w:r>
      <w:proofErr w:type="spellEnd"/>
      <w:r w:rsidR="007919D8">
        <w:rPr>
          <w:lang w:val="en-US"/>
        </w:rPr>
        <w:t xml:space="preserve"> &amp; von </w:t>
      </w:r>
      <w:proofErr w:type="spellStart"/>
      <w:r w:rsidR="007919D8">
        <w:rPr>
          <w:lang w:val="en-US"/>
        </w:rPr>
        <w:t>Scmalensee</w:t>
      </w:r>
      <w:proofErr w:type="spellEnd"/>
      <w:r w:rsidR="007919D8">
        <w:rPr>
          <w:lang w:val="en-US"/>
        </w:rPr>
        <w:t xml:space="preserve"> 2013, </w:t>
      </w:r>
      <w:proofErr w:type="spellStart"/>
      <w:r w:rsidR="007919D8">
        <w:rPr>
          <w:lang w:val="en-US"/>
        </w:rPr>
        <w:t>Pétursson</w:t>
      </w:r>
      <w:proofErr w:type="spellEnd"/>
      <w:r w:rsidR="007919D8">
        <w:rPr>
          <w:lang w:val="en-US"/>
        </w:rPr>
        <w:t xml:space="preserve"> et al. 2015</w:t>
      </w:r>
      <w:ins w:id="33" w:author="Jón Einar" w:date="2018-11-20T10:38:00Z">
        <w:r w:rsidR="00D61A06">
          <w:rPr>
            <w:lang w:val="en-US"/>
          </w:rPr>
          <w:t xml:space="preserve">, </w:t>
        </w:r>
        <w:proofErr w:type="spellStart"/>
        <w:r w:rsidR="00D61A06">
          <w:rPr>
            <w:lang w:val="en-US"/>
          </w:rPr>
          <w:t>Óskarsson</w:t>
        </w:r>
        <w:proofErr w:type="spellEnd"/>
        <w:r w:rsidR="00D61A06">
          <w:rPr>
            <w:lang w:val="en-US"/>
          </w:rPr>
          <w:t xml:space="preserve"> et al. 2018</w:t>
        </w:r>
      </w:ins>
      <w:r w:rsidR="007919D8">
        <w:rPr>
          <w:lang w:val="en-US"/>
        </w:rPr>
        <w:t>)</w:t>
      </w:r>
      <w:r w:rsidR="004A349B" w:rsidRPr="004A349B">
        <w:rPr>
          <w:lang w:val="en-US"/>
        </w:rPr>
        <w:t>.</w:t>
      </w:r>
      <w:r w:rsidR="0019482B">
        <w:rPr>
          <w:lang w:val="en-US"/>
        </w:rPr>
        <w:t xml:space="preserve"> </w:t>
      </w:r>
      <w:r w:rsidR="0019482B" w:rsidRPr="0019482B">
        <w:rPr>
          <w:lang w:val="en-US"/>
        </w:rPr>
        <w:t>These sudden</w:t>
      </w:r>
      <w:r w:rsidR="001871D0">
        <w:rPr>
          <w:lang w:val="en-US"/>
        </w:rPr>
        <w:t xml:space="preserve"> herring</w:t>
      </w:r>
      <w:r w:rsidR="0019482B" w:rsidRPr="0019482B">
        <w:rPr>
          <w:lang w:val="en-US"/>
        </w:rPr>
        <w:t xml:space="preserve"> deaths happened two times but six weeks apart, leaving </w:t>
      </w:r>
      <w:del w:id="34" w:author="Jón Einar" w:date="2018-11-20T10:38:00Z">
        <w:r w:rsidR="0019482B" w:rsidRPr="0019482B" w:rsidDel="00D61A06">
          <w:rPr>
            <w:lang w:val="en-US"/>
          </w:rPr>
          <w:delText>50</w:delText>
        </w:r>
      </w:del>
      <w:ins w:id="35" w:author="Jón Einar" w:date="2018-11-20T10:38:00Z">
        <w:r w:rsidR="00D61A06" w:rsidRPr="0019482B">
          <w:rPr>
            <w:lang w:val="en-US"/>
          </w:rPr>
          <w:t>5</w:t>
        </w:r>
        <w:r w:rsidR="00D61A06">
          <w:rPr>
            <w:lang w:val="en-US"/>
          </w:rPr>
          <w:t>5</w:t>
        </w:r>
      </w:ins>
      <w:r w:rsidR="0019482B" w:rsidRPr="0019482B">
        <w:rPr>
          <w:lang w:val="en-US"/>
        </w:rPr>
        <w:t xml:space="preserve">.000 </w:t>
      </w:r>
      <w:proofErr w:type="spellStart"/>
      <w:r w:rsidR="0019482B" w:rsidRPr="0019482B">
        <w:rPr>
          <w:lang w:val="en-US"/>
        </w:rPr>
        <w:t>tonnes</w:t>
      </w:r>
      <w:proofErr w:type="spellEnd"/>
      <w:r w:rsidR="0019482B" w:rsidRPr="0019482B">
        <w:rPr>
          <w:lang w:val="en-US"/>
        </w:rPr>
        <w:t xml:space="preserve"> of fish carcasses on the bottom </w:t>
      </w:r>
      <w:r w:rsidR="001871D0">
        <w:rPr>
          <w:lang w:val="en-US"/>
        </w:rPr>
        <w:t xml:space="preserve">and intertidal zones </w:t>
      </w:r>
      <w:r w:rsidR="0019482B" w:rsidRPr="0019482B">
        <w:rPr>
          <w:lang w:val="en-US"/>
        </w:rPr>
        <w:t>of the embayment</w:t>
      </w:r>
      <w:r w:rsidR="001871D0">
        <w:rPr>
          <w:lang w:val="en-US"/>
        </w:rPr>
        <w:t>, with</w:t>
      </w:r>
      <w:r w:rsidR="007919D8">
        <w:rPr>
          <w:lang w:val="en-US"/>
        </w:rPr>
        <w:t xml:space="preserve"> dead benthic fauna found</w:t>
      </w:r>
      <w:r w:rsidR="001871D0">
        <w:rPr>
          <w:lang w:val="en-US"/>
        </w:rPr>
        <w:t xml:space="preserve"> </w:t>
      </w:r>
      <w:r w:rsidR="001871D0">
        <w:rPr>
          <w:lang w:val="en-US"/>
        </w:rPr>
        <w:lastRenderedPageBreak/>
        <w:t>washed ashore</w:t>
      </w:r>
      <w:r w:rsidR="007919D8">
        <w:rPr>
          <w:lang w:val="en-US"/>
        </w:rPr>
        <w:t xml:space="preserve"> in the intertidal zones</w:t>
      </w:r>
      <w:r w:rsidR="0019482B" w:rsidRPr="0019482B">
        <w:rPr>
          <w:lang w:val="en-US"/>
        </w:rPr>
        <w:t>.</w:t>
      </w:r>
      <w:r w:rsidR="004A349B" w:rsidRPr="004A349B">
        <w:rPr>
          <w:lang w:val="en-US"/>
        </w:rPr>
        <w:t xml:space="preserve"> </w:t>
      </w:r>
      <w:r w:rsidR="00F42767" w:rsidRPr="00F42767">
        <w:rPr>
          <w:lang w:val="en-US"/>
        </w:rPr>
        <w:t xml:space="preserve">The herring </w:t>
      </w:r>
      <w:r w:rsidR="001871D0">
        <w:rPr>
          <w:lang w:val="en-US"/>
        </w:rPr>
        <w:t xml:space="preserve">schools </w:t>
      </w:r>
      <w:r w:rsidR="00F42767" w:rsidRPr="00F42767">
        <w:rPr>
          <w:lang w:val="en-US"/>
        </w:rPr>
        <w:t xml:space="preserve">seem to have caused their own death by depleting the oxygen supply within the </w:t>
      </w:r>
      <w:proofErr w:type="spellStart"/>
      <w:r w:rsidR="00F42767" w:rsidRPr="00F42767">
        <w:rPr>
          <w:lang w:val="en-US"/>
        </w:rPr>
        <w:t>Kolgrafafjörður</w:t>
      </w:r>
      <w:proofErr w:type="spellEnd"/>
      <w:r w:rsidR="00F42767" w:rsidRPr="00F42767">
        <w:rPr>
          <w:lang w:val="en-US"/>
        </w:rPr>
        <w:t xml:space="preserve"> embayment before the tidal cycle was able to replenish it with oxygenated seawater from outside </w:t>
      </w:r>
      <w:proofErr w:type="spellStart"/>
      <w:r w:rsidR="00F42767" w:rsidRPr="00F42767">
        <w:rPr>
          <w:lang w:val="en-US"/>
        </w:rPr>
        <w:t>Kolgrafafjörður</w:t>
      </w:r>
      <w:proofErr w:type="spellEnd"/>
      <w:ins w:id="36" w:author="Jón Einar" w:date="2018-03-19T11:50:00Z">
        <w:r w:rsidR="00802C2B">
          <w:rPr>
            <w:lang w:val="en-US"/>
          </w:rPr>
          <w:t xml:space="preserve"> (</w:t>
        </w:r>
      </w:ins>
      <w:proofErr w:type="spellStart"/>
      <w:ins w:id="37" w:author="Jón Einar" w:date="2018-11-20T10:38:00Z">
        <w:r w:rsidR="00D61A06">
          <w:rPr>
            <w:highlight w:val="yellow"/>
            <w:lang w:val="en-US"/>
          </w:rPr>
          <w:t>Óskarsson</w:t>
        </w:r>
        <w:proofErr w:type="spellEnd"/>
        <w:r w:rsidR="00D61A06">
          <w:rPr>
            <w:highlight w:val="yellow"/>
            <w:lang w:val="en-US"/>
          </w:rPr>
          <w:t xml:space="preserve"> et al. 2018</w:t>
        </w:r>
      </w:ins>
      <w:ins w:id="38" w:author="Jón Einar" w:date="2018-03-19T11:50:00Z">
        <w:r w:rsidR="00802C2B" w:rsidRPr="00802C2B">
          <w:rPr>
            <w:highlight w:val="yellow"/>
            <w:lang w:val="en-US"/>
            <w:rPrChange w:id="39" w:author="Jón Einar" w:date="2018-03-19T11:50:00Z">
              <w:rPr>
                <w:lang w:val="en-US"/>
              </w:rPr>
            </w:rPrChange>
          </w:rPr>
          <w:t>)</w:t>
        </w:r>
      </w:ins>
      <w:r w:rsidR="00F42767" w:rsidRPr="00802C2B">
        <w:rPr>
          <w:highlight w:val="yellow"/>
          <w:lang w:val="en-US"/>
          <w:rPrChange w:id="40" w:author="Jón Einar" w:date="2018-03-19T11:50:00Z">
            <w:rPr>
              <w:lang w:val="en-US"/>
            </w:rPr>
          </w:rPrChange>
        </w:rPr>
        <w:t>.</w:t>
      </w:r>
      <w:r w:rsidR="00F42767" w:rsidRPr="00F42767">
        <w:rPr>
          <w:lang w:val="en-US"/>
        </w:rPr>
        <w:t xml:space="preserve"> </w:t>
      </w:r>
      <w:r w:rsidR="008C2195">
        <w:rPr>
          <w:lang w:val="en-US"/>
        </w:rPr>
        <w:t>This project was started immediately after the herring death and ran six years (2013-2018).</w:t>
      </w:r>
    </w:p>
    <w:p w:rsidR="00BA7F98" w:rsidRPr="00205144" w:rsidDel="00802C2B" w:rsidRDefault="0087713E">
      <w:pPr>
        <w:rPr>
          <w:del w:id="41" w:author="Jón Einar" w:date="2018-03-19T11:50:00Z"/>
          <w:lang w:val="en-US"/>
        </w:rPr>
      </w:pPr>
      <w:commentRangeStart w:id="42"/>
      <w:del w:id="43" w:author="Jón Einar" w:date="2018-03-19T11:50:00Z">
        <w:r w:rsidRPr="00205144" w:rsidDel="00802C2B">
          <w:rPr>
            <w:highlight w:val="cyan"/>
            <w:lang w:val="en-US"/>
          </w:rPr>
          <w:delText>Markmið rannsóknar</w:delText>
        </w:r>
        <w:commentRangeEnd w:id="42"/>
        <w:r w:rsidR="000B6532" w:rsidDel="00802C2B">
          <w:rPr>
            <w:rStyle w:val="CommentReference"/>
          </w:rPr>
          <w:commentReference w:id="42"/>
        </w:r>
      </w:del>
    </w:p>
    <w:p w:rsidR="000B6532" w:rsidRPr="000B6532" w:rsidRDefault="000B6532">
      <w:pPr>
        <w:rPr>
          <w:lang w:val="en-US"/>
        </w:rPr>
      </w:pPr>
      <w:r w:rsidRPr="000B6532">
        <w:rPr>
          <w:lang w:val="en-US"/>
        </w:rPr>
        <w:t xml:space="preserve">The project goal was twofold: </w:t>
      </w:r>
      <w:r>
        <w:rPr>
          <w:lang w:val="en-US"/>
        </w:rPr>
        <w:t xml:space="preserve">1) Estimate the effects of the hypoxia caused by the herring death on the benthos of </w:t>
      </w:r>
      <w:proofErr w:type="spellStart"/>
      <w:r>
        <w:rPr>
          <w:lang w:val="en-US"/>
        </w:rPr>
        <w:t>Kolgrafafjörður</w:t>
      </w:r>
      <w:proofErr w:type="spellEnd"/>
      <w:r>
        <w:rPr>
          <w:lang w:val="en-US"/>
        </w:rPr>
        <w:t>, by comparing our data 2013-2017 to a dataset from 1999 (</w:t>
      </w:r>
      <w:proofErr w:type="spellStart"/>
      <w:r>
        <w:rPr>
          <w:lang w:val="en-US"/>
        </w:rPr>
        <w:t>Ingolfsson</w:t>
      </w:r>
      <w:proofErr w:type="spellEnd"/>
      <w:r>
        <w:rPr>
          <w:lang w:val="en-US"/>
        </w:rPr>
        <w:t xml:space="preserve"> 1999); 2) Quantify how species composition and number of individual </w:t>
      </w:r>
      <w:proofErr w:type="spellStart"/>
      <w:r>
        <w:rPr>
          <w:lang w:val="en-US"/>
        </w:rPr>
        <w:t>macrofauna</w:t>
      </w:r>
      <w:proofErr w:type="spellEnd"/>
      <w:r>
        <w:rPr>
          <w:lang w:val="en-US"/>
        </w:rPr>
        <w:t xml:space="preserve"> recover after the hypoxic shock and estimate the time period needed. </w:t>
      </w:r>
      <w:commentRangeStart w:id="45"/>
      <w:r w:rsidRPr="000B6532">
        <w:rPr>
          <w:lang w:val="en-US"/>
        </w:rPr>
        <w:t>Specifically we looked emergence of 1) species capable of breaking down the herring mass in hypoxic conditions and subsequently, 2) pioneer species that live in oxygenated conditions, and 3) species sensitive to low oxygen levels.</w:t>
      </w:r>
      <w:r w:rsidR="00D82E37">
        <w:rPr>
          <w:lang w:val="en-US"/>
        </w:rPr>
        <w:t xml:space="preserve"> </w:t>
      </w:r>
      <w:commentRangeEnd w:id="45"/>
      <w:r w:rsidR="009C2133">
        <w:rPr>
          <w:rStyle w:val="CommentReference"/>
        </w:rPr>
        <w:commentReference w:id="45"/>
      </w:r>
      <w:proofErr w:type="spellStart"/>
      <w:r w:rsidR="00D82E37" w:rsidRPr="00D82E37">
        <w:rPr>
          <w:highlight w:val="yellow"/>
          <w:lang w:val="en-US"/>
        </w:rPr>
        <w:t>Nefna</w:t>
      </w:r>
      <w:proofErr w:type="spellEnd"/>
      <w:r w:rsidR="00D82E37" w:rsidRPr="00D82E37">
        <w:rPr>
          <w:highlight w:val="yellow"/>
          <w:lang w:val="en-US"/>
        </w:rPr>
        <w:t xml:space="preserve"> AMBI </w:t>
      </w:r>
      <w:proofErr w:type="spellStart"/>
      <w:proofErr w:type="gramStart"/>
      <w:r w:rsidR="00D82E37" w:rsidRPr="00D82E37">
        <w:rPr>
          <w:highlight w:val="yellow"/>
          <w:lang w:val="en-US"/>
        </w:rPr>
        <w:t>og</w:t>
      </w:r>
      <w:proofErr w:type="spellEnd"/>
      <w:proofErr w:type="gramEnd"/>
      <w:r w:rsidR="00D82E37" w:rsidRPr="00D82E37">
        <w:rPr>
          <w:highlight w:val="yellow"/>
          <w:lang w:val="en-US"/>
        </w:rPr>
        <w:t xml:space="preserve"> </w:t>
      </w:r>
      <w:proofErr w:type="spellStart"/>
      <w:r w:rsidR="00D82E37" w:rsidRPr="00D82E37">
        <w:rPr>
          <w:highlight w:val="yellow"/>
          <w:lang w:val="en-US"/>
        </w:rPr>
        <w:t>stuðla</w:t>
      </w:r>
      <w:proofErr w:type="spellEnd"/>
      <w:r w:rsidR="00D82E37" w:rsidRPr="00D82E37">
        <w:rPr>
          <w:highlight w:val="yellow"/>
          <w:lang w:val="en-US"/>
        </w:rPr>
        <w:t>?</w:t>
      </w:r>
      <w:r w:rsidR="00D82E37">
        <w:rPr>
          <w:lang w:val="en-US"/>
        </w:rPr>
        <w:t xml:space="preserve"> </w:t>
      </w:r>
    </w:p>
    <w:p w:rsidR="00C62975" w:rsidRDefault="00C62975">
      <w:pPr>
        <w:rPr>
          <w:lang w:val="en-US"/>
        </w:rPr>
      </w:pPr>
    </w:p>
    <w:p w:rsidR="00C62975" w:rsidRDefault="00027F12">
      <w:pPr>
        <w:rPr>
          <w:b/>
          <w:lang w:val="en-US"/>
        </w:rPr>
      </w:pPr>
      <w:r>
        <w:rPr>
          <w:b/>
          <w:lang w:val="en-US"/>
        </w:rPr>
        <w:t>Study area</w:t>
      </w:r>
    </w:p>
    <w:p w:rsidR="00634790" w:rsidRPr="00634790" w:rsidRDefault="00634790">
      <w:pPr>
        <w:rPr>
          <w:lang w:val="en-US"/>
        </w:rPr>
      </w:pPr>
      <w:proofErr w:type="spellStart"/>
      <w:r w:rsidRPr="00634790">
        <w:rPr>
          <w:highlight w:val="cyan"/>
          <w:lang w:val="en-US"/>
        </w:rPr>
        <w:t>Kynnum</w:t>
      </w:r>
      <w:proofErr w:type="spellEnd"/>
      <w:r w:rsidRPr="00634790">
        <w:rPr>
          <w:highlight w:val="cyan"/>
          <w:lang w:val="en-US"/>
        </w:rPr>
        <w:t xml:space="preserve"> </w:t>
      </w:r>
      <w:proofErr w:type="spellStart"/>
      <w:r w:rsidRPr="00634790">
        <w:rPr>
          <w:highlight w:val="cyan"/>
          <w:lang w:val="en-US"/>
        </w:rPr>
        <w:t>Kolgrafafjörð</w:t>
      </w:r>
      <w:proofErr w:type="spellEnd"/>
      <w:r w:rsidRPr="00634790">
        <w:rPr>
          <w:highlight w:val="cyan"/>
          <w:lang w:val="en-US"/>
        </w:rPr>
        <w:t xml:space="preserve"> </w:t>
      </w:r>
      <w:proofErr w:type="spellStart"/>
      <w:proofErr w:type="gramStart"/>
      <w:r w:rsidRPr="00634790">
        <w:rPr>
          <w:highlight w:val="cyan"/>
          <w:lang w:val="en-US"/>
        </w:rPr>
        <w:t>og</w:t>
      </w:r>
      <w:proofErr w:type="spellEnd"/>
      <w:proofErr w:type="gramEnd"/>
      <w:r w:rsidRPr="00634790">
        <w:rPr>
          <w:highlight w:val="cyan"/>
          <w:lang w:val="en-US"/>
        </w:rPr>
        <w:t xml:space="preserve"> notum </w:t>
      </w:r>
      <w:proofErr w:type="spellStart"/>
      <w:r w:rsidRPr="00634790">
        <w:rPr>
          <w:highlight w:val="cyan"/>
          <w:lang w:val="en-US"/>
        </w:rPr>
        <w:t>þær</w:t>
      </w:r>
      <w:proofErr w:type="spellEnd"/>
      <w:r w:rsidRPr="00634790">
        <w:rPr>
          <w:highlight w:val="cyan"/>
          <w:lang w:val="en-US"/>
        </w:rPr>
        <w:t xml:space="preserve"> </w:t>
      </w:r>
      <w:proofErr w:type="spellStart"/>
      <w:r w:rsidRPr="00634790">
        <w:rPr>
          <w:highlight w:val="cyan"/>
          <w:lang w:val="en-US"/>
        </w:rPr>
        <w:t>innlendu</w:t>
      </w:r>
      <w:proofErr w:type="spellEnd"/>
      <w:r w:rsidRPr="00634790">
        <w:rPr>
          <w:highlight w:val="cyan"/>
          <w:lang w:val="en-US"/>
        </w:rPr>
        <w:t xml:space="preserve"> </w:t>
      </w:r>
      <w:proofErr w:type="spellStart"/>
      <w:r w:rsidRPr="00634790">
        <w:rPr>
          <w:highlight w:val="cyan"/>
          <w:lang w:val="en-US"/>
        </w:rPr>
        <w:t>upplýsingar</w:t>
      </w:r>
      <w:proofErr w:type="spellEnd"/>
      <w:r w:rsidRPr="00634790">
        <w:rPr>
          <w:highlight w:val="cyan"/>
          <w:lang w:val="en-US"/>
        </w:rPr>
        <w:t xml:space="preserve"> </w:t>
      </w:r>
      <w:proofErr w:type="spellStart"/>
      <w:r w:rsidRPr="00634790">
        <w:rPr>
          <w:highlight w:val="cyan"/>
          <w:lang w:val="en-US"/>
        </w:rPr>
        <w:t>sem</w:t>
      </w:r>
      <w:proofErr w:type="spellEnd"/>
      <w:r w:rsidRPr="00634790">
        <w:rPr>
          <w:highlight w:val="cyan"/>
          <w:lang w:val="en-US"/>
        </w:rPr>
        <w:t xml:space="preserve"> </w:t>
      </w:r>
      <w:proofErr w:type="spellStart"/>
      <w:r w:rsidRPr="00634790">
        <w:rPr>
          <w:highlight w:val="cyan"/>
          <w:lang w:val="en-US"/>
        </w:rPr>
        <w:t>til</w:t>
      </w:r>
      <w:proofErr w:type="spellEnd"/>
      <w:r w:rsidRPr="00634790">
        <w:rPr>
          <w:highlight w:val="cyan"/>
          <w:lang w:val="en-US"/>
        </w:rPr>
        <w:t xml:space="preserve"> </w:t>
      </w:r>
      <w:proofErr w:type="spellStart"/>
      <w:r w:rsidRPr="00634790">
        <w:rPr>
          <w:highlight w:val="cyan"/>
          <w:lang w:val="en-US"/>
        </w:rPr>
        <w:t>eru</w:t>
      </w:r>
      <w:proofErr w:type="spellEnd"/>
      <w:r w:rsidRPr="00634790">
        <w:rPr>
          <w:highlight w:val="cyan"/>
          <w:lang w:val="en-US"/>
        </w:rPr>
        <w:t xml:space="preserve">, </w:t>
      </w:r>
      <w:proofErr w:type="spellStart"/>
      <w:r w:rsidRPr="00634790">
        <w:rPr>
          <w:highlight w:val="cyan"/>
          <w:lang w:val="en-US"/>
        </w:rPr>
        <w:t>einkum</w:t>
      </w:r>
      <w:proofErr w:type="spellEnd"/>
      <w:r w:rsidRPr="00634790">
        <w:rPr>
          <w:highlight w:val="cyan"/>
          <w:lang w:val="en-US"/>
        </w:rPr>
        <w:t xml:space="preserve"> </w:t>
      </w:r>
      <w:proofErr w:type="spellStart"/>
      <w:r w:rsidRPr="00634790">
        <w:rPr>
          <w:highlight w:val="cyan"/>
          <w:lang w:val="en-US"/>
        </w:rPr>
        <w:t>seltustig</w:t>
      </w:r>
      <w:proofErr w:type="spellEnd"/>
      <w:r w:rsidRPr="00634790">
        <w:rPr>
          <w:highlight w:val="cyan"/>
          <w:lang w:val="en-US"/>
        </w:rPr>
        <w:t xml:space="preserve"> </w:t>
      </w:r>
      <w:proofErr w:type="spellStart"/>
      <w:r w:rsidRPr="00634790">
        <w:rPr>
          <w:highlight w:val="cyan"/>
          <w:lang w:val="en-US"/>
        </w:rPr>
        <w:t>og</w:t>
      </w:r>
      <w:proofErr w:type="spellEnd"/>
      <w:r w:rsidRPr="00634790">
        <w:rPr>
          <w:highlight w:val="cyan"/>
          <w:lang w:val="en-US"/>
        </w:rPr>
        <w:t xml:space="preserve"> </w:t>
      </w:r>
      <w:proofErr w:type="spellStart"/>
      <w:r w:rsidRPr="00634790">
        <w:rPr>
          <w:highlight w:val="cyan"/>
          <w:lang w:val="en-US"/>
        </w:rPr>
        <w:t>súrefnisstyrk</w:t>
      </w:r>
      <w:proofErr w:type="spellEnd"/>
      <w:r w:rsidRPr="00634790">
        <w:rPr>
          <w:highlight w:val="cyan"/>
          <w:lang w:val="en-US"/>
        </w:rPr>
        <w:t xml:space="preserve">, </w:t>
      </w:r>
      <w:proofErr w:type="spellStart"/>
      <w:r w:rsidRPr="00634790">
        <w:rPr>
          <w:highlight w:val="cyan"/>
          <w:lang w:val="en-US"/>
        </w:rPr>
        <w:t>og</w:t>
      </w:r>
      <w:proofErr w:type="spellEnd"/>
      <w:r w:rsidRPr="00634790">
        <w:rPr>
          <w:highlight w:val="cyan"/>
          <w:lang w:val="en-US"/>
        </w:rPr>
        <w:t xml:space="preserve"> </w:t>
      </w:r>
      <w:proofErr w:type="spellStart"/>
      <w:r w:rsidRPr="00634790">
        <w:rPr>
          <w:highlight w:val="cyan"/>
          <w:lang w:val="en-US"/>
        </w:rPr>
        <w:t>allt</w:t>
      </w:r>
      <w:proofErr w:type="spellEnd"/>
      <w:r w:rsidRPr="00634790">
        <w:rPr>
          <w:highlight w:val="cyan"/>
          <w:lang w:val="en-US"/>
        </w:rPr>
        <w:t xml:space="preserve"> </w:t>
      </w:r>
      <w:proofErr w:type="spellStart"/>
      <w:r w:rsidRPr="00634790">
        <w:rPr>
          <w:highlight w:val="cyan"/>
          <w:lang w:val="en-US"/>
        </w:rPr>
        <w:t>sem</w:t>
      </w:r>
      <w:proofErr w:type="spellEnd"/>
      <w:r w:rsidRPr="00634790">
        <w:rPr>
          <w:highlight w:val="cyan"/>
          <w:lang w:val="en-US"/>
        </w:rPr>
        <w:t xml:space="preserve"> </w:t>
      </w:r>
      <w:proofErr w:type="spellStart"/>
      <w:r w:rsidRPr="00634790">
        <w:rPr>
          <w:highlight w:val="cyan"/>
          <w:lang w:val="en-US"/>
        </w:rPr>
        <w:t>segir</w:t>
      </w:r>
      <w:proofErr w:type="spellEnd"/>
      <w:r w:rsidRPr="00634790">
        <w:rPr>
          <w:highlight w:val="cyan"/>
          <w:lang w:val="en-US"/>
        </w:rPr>
        <w:t xml:space="preserve"> </w:t>
      </w:r>
      <w:proofErr w:type="spellStart"/>
      <w:r w:rsidRPr="00634790">
        <w:rPr>
          <w:highlight w:val="cyan"/>
          <w:lang w:val="en-US"/>
        </w:rPr>
        <w:t>hvernig</w:t>
      </w:r>
      <w:proofErr w:type="spellEnd"/>
      <w:r w:rsidRPr="00634790">
        <w:rPr>
          <w:highlight w:val="cyan"/>
          <w:lang w:val="en-US"/>
        </w:rPr>
        <w:t xml:space="preserve"> </w:t>
      </w:r>
      <w:proofErr w:type="spellStart"/>
      <w:r w:rsidRPr="00634790">
        <w:rPr>
          <w:highlight w:val="cyan"/>
          <w:lang w:val="en-US"/>
        </w:rPr>
        <w:t>Kolgrafafjörður</w:t>
      </w:r>
      <w:proofErr w:type="spellEnd"/>
      <w:r w:rsidRPr="00634790">
        <w:rPr>
          <w:highlight w:val="cyan"/>
          <w:lang w:val="en-US"/>
        </w:rPr>
        <w:t xml:space="preserve"> </w:t>
      </w:r>
      <w:proofErr w:type="spellStart"/>
      <w:r w:rsidRPr="00634790">
        <w:rPr>
          <w:highlight w:val="cyan"/>
          <w:lang w:val="en-US"/>
        </w:rPr>
        <w:t>hreinsar</w:t>
      </w:r>
      <w:proofErr w:type="spellEnd"/>
      <w:r w:rsidRPr="00634790">
        <w:rPr>
          <w:highlight w:val="cyan"/>
          <w:lang w:val="en-US"/>
        </w:rPr>
        <w:t xml:space="preserve"> sig.</w:t>
      </w:r>
    </w:p>
    <w:p w:rsidR="00002558" w:rsidRDefault="005202E2">
      <w:pPr>
        <w:rPr>
          <w:lang w:val="en-US"/>
        </w:rPr>
      </w:pPr>
      <w:proofErr w:type="spellStart"/>
      <w:r w:rsidRPr="005202E2">
        <w:rPr>
          <w:lang w:val="en-US"/>
        </w:rPr>
        <w:t>Kolgrafafjörður</w:t>
      </w:r>
      <w:proofErr w:type="spellEnd"/>
      <w:r w:rsidR="00002558">
        <w:rPr>
          <w:lang w:val="en-US"/>
        </w:rPr>
        <w:t xml:space="preserve"> embayment</w:t>
      </w:r>
      <w:r w:rsidRPr="005202E2">
        <w:rPr>
          <w:lang w:val="en-US"/>
        </w:rPr>
        <w:t xml:space="preserve"> (</w:t>
      </w:r>
      <w:r w:rsidR="007B55A1">
        <w:rPr>
          <w:lang w:val="en-US"/>
        </w:rPr>
        <w:t>64°57′</w:t>
      </w:r>
      <w:r w:rsidR="005032D5" w:rsidRPr="005032D5">
        <w:rPr>
          <w:lang w:val="en-US"/>
        </w:rPr>
        <w:t>16″ N, 23°7′15″ W</w:t>
      </w:r>
      <w:r w:rsidRPr="005202E2">
        <w:rPr>
          <w:lang w:val="en-US"/>
        </w:rPr>
        <w:t xml:space="preserve">) </w:t>
      </w:r>
      <w:commentRangeStart w:id="46"/>
      <w:r w:rsidRPr="005202E2">
        <w:rPr>
          <w:lang w:val="en-US"/>
        </w:rPr>
        <w:t>is a</w:t>
      </w:r>
      <w:r w:rsidR="00EF6C8E">
        <w:rPr>
          <w:lang w:val="en-US"/>
        </w:rPr>
        <w:t xml:space="preserve"> 6 km long</w:t>
      </w:r>
      <w:r w:rsidRPr="005202E2">
        <w:rPr>
          <w:lang w:val="en-US"/>
        </w:rPr>
        <w:t xml:space="preserve"> </w:t>
      </w:r>
      <w:r w:rsidR="00002558">
        <w:rPr>
          <w:lang w:val="en-US"/>
        </w:rPr>
        <w:t>in-</w:t>
      </w:r>
      <w:r w:rsidRPr="005202E2">
        <w:rPr>
          <w:lang w:val="en-US"/>
        </w:rPr>
        <w:t>fjord</w:t>
      </w:r>
      <w:r w:rsidR="00B42C5B">
        <w:rPr>
          <w:lang w:val="en-US"/>
        </w:rPr>
        <w:t xml:space="preserve"> (area 10 km</w:t>
      </w:r>
      <w:r w:rsidR="00B42C5B" w:rsidRPr="00B42C5B">
        <w:rPr>
          <w:vertAlign w:val="superscript"/>
          <w:lang w:val="en-US"/>
        </w:rPr>
        <w:t>2</w:t>
      </w:r>
      <w:commentRangeEnd w:id="46"/>
      <w:r w:rsidR="00E7247E">
        <w:rPr>
          <w:rStyle w:val="CommentReference"/>
        </w:rPr>
        <w:commentReference w:id="46"/>
      </w:r>
      <w:r w:rsidR="00B42C5B">
        <w:rPr>
          <w:lang w:val="en-US"/>
        </w:rPr>
        <w:t>)</w:t>
      </w:r>
      <w:r w:rsidRPr="005202E2">
        <w:rPr>
          <w:lang w:val="en-US"/>
        </w:rPr>
        <w:t xml:space="preserve"> on the north side of the </w:t>
      </w:r>
      <w:proofErr w:type="spellStart"/>
      <w:r w:rsidRPr="005202E2">
        <w:rPr>
          <w:lang w:val="en-US"/>
        </w:rPr>
        <w:t>Snæfellsnes</w:t>
      </w:r>
      <w:proofErr w:type="spellEnd"/>
      <w:r w:rsidRPr="005202E2">
        <w:rPr>
          <w:lang w:val="en-US"/>
        </w:rPr>
        <w:t xml:space="preserve"> peninsula</w:t>
      </w:r>
      <w:r>
        <w:rPr>
          <w:lang w:val="en-US"/>
        </w:rPr>
        <w:t xml:space="preserve">, West Iceland and </w:t>
      </w:r>
      <w:r w:rsidRPr="005202E2">
        <w:rPr>
          <w:highlight w:val="yellow"/>
          <w:lang w:val="en-US"/>
        </w:rPr>
        <w:t xml:space="preserve">is an </w:t>
      </w:r>
      <w:proofErr w:type="spellStart"/>
      <w:r w:rsidRPr="005202E2">
        <w:rPr>
          <w:highlight w:val="yellow"/>
          <w:lang w:val="en-US"/>
        </w:rPr>
        <w:t>infjord</w:t>
      </w:r>
      <w:proofErr w:type="spellEnd"/>
      <w:r w:rsidRPr="005202E2">
        <w:rPr>
          <w:highlight w:val="yellow"/>
          <w:lang w:val="en-US"/>
        </w:rPr>
        <w:t xml:space="preserve"> of</w:t>
      </w:r>
      <w:r>
        <w:rPr>
          <w:lang w:val="en-US"/>
        </w:rPr>
        <w:t xml:space="preserve"> </w:t>
      </w:r>
      <w:proofErr w:type="spellStart"/>
      <w:r>
        <w:rPr>
          <w:lang w:val="en-US"/>
        </w:rPr>
        <w:t>Breiðafjörður</w:t>
      </w:r>
      <w:proofErr w:type="spellEnd"/>
      <w:r>
        <w:rPr>
          <w:lang w:val="en-US"/>
        </w:rPr>
        <w:t xml:space="preserve"> Bay. </w:t>
      </w:r>
      <w:r w:rsidR="00162DAA">
        <w:rPr>
          <w:lang w:val="en-US"/>
        </w:rPr>
        <w:t xml:space="preserve">In its natural state, </w:t>
      </w:r>
      <w:proofErr w:type="spellStart"/>
      <w:r w:rsidR="00162DAA" w:rsidRPr="00162DAA">
        <w:rPr>
          <w:lang w:val="en-US"/>
        </w:rPr>
        <w:t>Kolgrafafjörður</w:t>
      </w:r>
      <w:proofErr w:type="spellEnd"/>
      <w:r w:rsidR="00162DAA">
        <w:rPr>
          <w:lang w:val="en-US"/>
        </w:rPr>
        <w:t xml:space="preserve"> is </w:t>
      </w:r>
      <w:r w:rsidR="006E5824">
        <w:rPr>
          <w:lang w:val="en-US"/>
        </w:rPr>
        <w:t xml:space="preserve">a shallow, narrow </w:t>
      </w:r>
      <w:r w:rsidR="00EF6C8E">
        <w:rPr>
          <w:lang w:val="en-US"/>
        </w:rPr>
        <w:t xml:space="preserve">fjord </w:t>
      </w:r>
      <w:r w:rsidR="00162DAA">
        <w:rPr>
          <w:lang w:val="en-US"/>
        </w:rPr>
        <w:t xml:space="preserve">characterized by a shallow (≥12 m) </w:t>
      </w:r>
      <w:commentRangeStart w:id="47"/>
      <w:r w:rsidR="00637AAA">
        <w:rPr>
          <w:lang w:val="en-US"/>
        </w:rPr>
        <w:t xml:space="preserve">1 km wide </w:t>
      </w:r>
      <w:commentRangeEnd w:id="47"/>
      <w:r w:rsidR="00637AAA">
        <w:rPr>
          <w:rStyle w:val="CommentReference"/>
        </w:rPr>
        <w:commentReference w:id="47"/>
      </w:r>
      <w:r w:rsidR="00162DAA">
        <w:rPr>
          <w:lang w:val="en-US"/>
        </w:rPr>
        <w:t>inlet, shallow</w:t>
      </w:r>
      <w:r w:rsidR="00EF6C8E">
        <w:rPr>
          <w:lang w:val="en-US"/>
        </w:rPr>
        <w:t xml:space="preserve"> (≤15 m)</w:t>
      </w:r>
      <w:r w:rsidR="00162DAA">
        <w:rPr>
          <w:lang w:val="en-US"/>
        </w:rPr>
        <w:t xml:space="preserve"> intertidal zones</w:t>
      </w:r>
      <w:r w:rsidR="006E5824">
        <w:rPr>
          <w:lang w:val="en-US"/>
        </w:rPr>
        <w:t>,</w:t>
      </w:r>
      <w:r w:rsidR="00162DAA">
        <w:rPr>
          <w:lang w:val="en-US"/>
        </w:rPr>
        <w:t xml:space="preserve"> </w:t>
      </w:r>
      <w:r w:rsidR="00EF6C8E">
        <w:rPr>
          <w:lang w:val="en-US"/>
        </w:rPr>
        <w:t xml:space="preserve">and two deeper </w:t>
      </w:r>
      <w:r w:rsidR="00162DAA">
        <w:rPr>
          <w:lang w:val="en-US"/>
        </w:rPr>
        <w:t>central area</w:t>
      </w:r>
      <w:r w:rsidR="00EF6C8E">
        <w:rPr>
          <w:lang w:val="en-US"/>
        </w:rPr>
        <w:t xml:space="preserve">s. The deepest area </w:t>
      </w:r>
      <w:r w:rsidR="00EF6C8E" w:rsidRPr="00EF6C8E">
        <w:rPr>
          <w:lang w:val="en-US"/>
        </w:rPr>
        <w:t xml:space="preserve">(30-50 m) </w:t>
      </w:r>
      <w:r w:rsidR="00EF6C8E">
        <w:rPr>
          <w:lang w:val="en-US"/>
        </w:rPr>
        <w:t xml:space="preserve">is </w:t>
      </w:r>
      <w:r w:rsidR="00162DAA">
        <w:rPr>
          <w:lang w:val="en-US"/>
        </w:rPr>
        <w:t>to the north</w:t>
      </w:r>
      <w:r w:rsidR="006E5824">
        <w:rPr>
          <w:lang w:val="en-US"/>
        </w:rPr>
        <w:t xml:space="preserve"> where the fjord is widest (3 km), </w:t>
      </w:r>
      <w:r w:rsidR="00162DAA">
        <w:rPr>
          <w:lang w:val="en-US"/>
        </w:rPr>
        <w:t xml:space="preserve">with a </w:t>
      </w:r>
      <w:r w:rsidR="00EF6C8E">
        <w:rPr>
          <w:lang w:val="en-US"/>
        </w:rPr>
        <w:t xml:space="preserve">somewhat </w:t>
      </w:r>
      <w:r w:rsidR="006E5824">
        <w:rPr>
          <w:lang w:val="en-US"/>
        </w:rPr>
        <w:t>shallower</w:t>
      </w:r>
      <w:r w:rsidR="00162DAA">
        <w:rPr>
          <w:lang w:val="en-US"/>
        </w:rPr>
        <w:t xml:space="preserve"> </w:t>
      </w:r>
      <w:r w:rsidR="006E5824">
        <w:rPr>
          <w:lang w:val="en-US"/>
        </w:rPr>
        <w:t>(</w:t>
      </w:r>
      <w:r w:rsidR="00162DAA">
        <w:rPr>
          <w:lang w:val="en-US"/>
        </w:rPr>
        <w:t>18-30 m</w:t>
      </w:r>
      <w:r w:rsidR="006E5824">
        <w:rPr>
          <w:lang w:val="en-US"/>
        </w:rPr>
        <w:t xml:space="preserve">) </w:t>
      </w:r>
      <w:r w:rsidR="00162DAA">
        <w:rPr>
          <w:lang w:val="en-US"/>
        </w:rPr>
        <w:t>area to south</w:t>
      </w:r>
      <w:r w:rsidR="006E5824">
        <w:rPr>
          <w:lang w:val="en-US"/>
        </w:rPr>
        <w:t xml:space="preserve"> (1.5 km wide)</w:t>
      </w:r>
      <w:r w:rsidR="00162DAA">
        <w:rPr>
          <w:lang w:val="en-US"/>
        </w:rPr>
        <w:t xml:space="preserve">. </w:t>
      </w:r>
      <w:r w:rsidR="00002558">
        <w:rPr>
          <w:lang w:val="en-US"/>
        </w:rPr>
        <w:t xml:space="preserve">Here, we refer to </w:t>
      </w:r>
      <w:proofErr w:type="spellStart"/>
      <w:r w:rsidR="00002558">
        <w:rPr>
          <w:lang w:val="en-US"/>
        </w:rPr>
        <w:t>Kolgrafafjörður</w:t>
      </w:r>
      <w:proofErr w:type="spellEnd"/>
      <w:r w:rsidR="00002558">
        <w:rPr>
          <w:lang w:val="en-US"/>
        </w:rPr>
        <w:t xml:space="preserve"> as</w:t>
      </w:r>
      <w:r w:rsidR="006C6A3E">
        <w:rPr>
          <w:lang w:val="en-US"/>
        </w:rPr>
        <w:t xml:space="preserve"> the embayment was</w:t>
      </w:r>
      <w:r w:rsidR="00002558">
        <w:rPr>
          <w:lang w:val="en-US"/>
        </w:rPr>
        <w:t xml:space="preserve"> defined in the historical sense, i.e. as the </w:t>
      </w:r>
      <w:proofErr w:type="spellStart"/>
      <w:r w:rsidR="005113DA">
        <w:rPr>
          <w:lang w:val="en-US"/>
        </w:rPr>
        <w:t>infjord</w:t>
      </w:r>
      <w:proofErr w:type="spellEnd"/>
      <w:r w:rsidR="00002558">
        <w:rPr>
          <w:lang w:val="en-US"/>
        </w:rPr>
        <w:t xml:space="preserve"> south of </w:t>
      </w:r>
      <w:proofErr w:type="spellStart"/>
      <w:r w:rsidR="00002558">
        <w:rPr>
          <w:lang w:val="en-US"/>
        </w:rPr>
        <w:t>Hjarðarbólsoddi</w:t>
      </w:r>
      <w:proofErr w:type="spellEnd"/>
      <w:r w:rsidR="00002558">
        <w:rPr>
          <w:lang w:val="en-US"/>
        </w:rPr>
        <w:t xml:space="preserve"> and </w:t>
      </w:r>
      <w:proofErr w:type="spellStart"/>
      <w:r w:rsidR="00002558">
        <w:rPr>
          <w:lang w:val="en-US"/>
        </w:rPr>
        <w:t>Kolgrafaroddi</w:t>
      </w:r>
      <w:proofErr w:type="spellEnd"/>
      <w:r w:rsidR="00002558">
        <w:rPr>
          <w:lang w:val="en-US"/>
        </w:rPr>
        <w:t xml:space="preserve">, whereas the sea to the north towards </w:t>
      </w:r>
      <w:proofErr w:type="spellStart"/>
      <w:r w:rsidR="00002558">
        <w:rPr>
          <w:lang w:val="en-US"/>
        </w:rPr>
        <w:t>Akureyjar</w:t>
      </w:r>
      <w:proofErr w:type="spellEnd"/>
      <w:r w:rsidR="00002558">
        <w:rPr>
          <w:lang w:val="en-US"/>
        </w:rPr>
        <w:t xml:space="preserve"> is termed </w:t>
      </w:r>
      <w:proofErr w:type="spellStart"/>
      <w:r w:rsidR="00002558">
        <w:rPr>
          <w:lang w:val="en-US"/>
        </w:rPr>
        <w:t>Urthvalafjörður</w:t>
      </w:r>
      <w:proofErr w:type="spellEnd"/>
      <w:r w:rsidR="00002558">
        <w:rPr>
          <w:lang w:val="en-US"/>
        </w:rPr>
        <w:t xml:space="preserve"> (</w:t>
      </w:r>
      <w:r w:rsidR="00002558" w:rsidRPr="00002558">
        <w:rPr>
          <w:highlight w:val="yellow"/>
          <w:lang w:val="en-US"/>
          <w:rPrChange w:id="48" w:author="Jón Einar" w:date="2018-03-19T11:55:00Z">
            <w:rPr>
              <w:lang w:val="en-US"/>
            </w:rPr>
          </w:rPrChange>
        </w:rPr>
        <w:t xml:space="preserve">Figure 1, </w:t>
      </w:r>
      <w:proofErr w:type="spellStart"/>
      <w:r w:rsidR="00002558" w:rsidRPr="00002558">
        <w:rPr>
          <w:highlight w:val="yellow"/>
          <w:lang w:val="en-US"/>
          <w:rPrChange w:id="49" w:author="Jón Einar" w:date="2018-03-19T11:55:00Z">
            <w:rPr>
              <w:lang w:val="en-US"/>
            </w:rPr>
          </w:rPrChange>
        </w:rPr>
        <w:t>sýna</w:t>
      </w:r>
      <w:proofErr w:type="spellEnd"/>
      <w:r w:rsidR="00002558" w:rsidRPr="00002558">
        <w:rPr>
          <w:highlight w:val="yellow"/>
          <w:lang w:val="en-US"/>
          <w:rPrChange w:id="50" w:author="Jón Einar" w:date="2018-03-19T11:55:00Z">
            <w:rPr>
              <w:lang w:val="en-US"/>
            </w:rPr>
          </w:rPrChange>
        </w:rPr>
        <w:t xml:space="preserve"> </w:t>
      </w:r>
      <w:proofErr w:type="spellStart"/>
      <w:r w:rsidR="00002558" w:rsidRPr="00002558">
        <w:rPr>
          <w:highlight w:val="yellow"/>
          <w:lang w:val="en-US"/>
          <w:rPrChange w:id="51" w:author="Jón Einar" w:date="2018-03-19T11:55:00Z">
            <w:rPr>
              <w:lang w:val="en-US"/>
            </w:rPr>
          </w:rPrChange>
        </w:rPr>
        <w:t>þetta</w:t>
      </w:r>
      <w:proofErr w:type="spellEnd"/>
      <w:r w:rsidR="00002558" w:rsidRPr="00002558">
        <w:rPr>
          <w:highlight w:val="yellow"/>
          <w:lang w:val="en-US"/>
          <w:rPrChange w:id="52" w:author="Jón Einar" w:date="2018-03-19T11:55:00Z">
            <w:rPr>
              <w:lang w:val="en-US"/>
            </w:rPr>
          </w:rPrChange>
        </w:rPr>
        <w:t xml:space="preserve"> á </w:t>
      </w:r>
      <w:proofErr w:type="spellStart"/>
      <w:r w:rsidR="00002558" w:rsidRPr="00002558">
        <w:rPr>
          <w:highlight w:val="yellow"/>
          <w:lang w:val="en-US"/>
          <w:rPrChange w:id="53" w:author="Jón Einar" w:date="2018-03-19T11:55:00Z">
            <w:rPr>
              <w:lang w:val="en-US"/>
            </w:rPr>
          </w:rPrChange>
        </w:rPr>
        <w:t>korti</w:t>
      </w:r>
      <w:proofErr w:type="spellEnd"/>
      <w:r w:rsidR="00002558">
        <w:rPr>
          <w:lang w:val="en-US"/>
        </w:rPr>
        <w:t xml:space="preserve">). </w:t>
      </w:r>
    </w:p>
    <w:p w:rsidR="005B7B57" w:rsidRDefault="00B42C5B">
      <w:pPr>
        <w:rPr>
          <w:lang w:val="en-US"/>
        </w:rPr>
      </w:pPr>
      <w:commentRangeStart w:id="54"/>
      <w:r>
        <w:rPr>
          <w:lang w:val="en-US"/>
        </w:rPr>
        <w:t xml:space="preserve">The </w:t>
      </w:r>
      <w:r w:rsidR="00B5648D">
        <w:rPr>
          <w:lang w:val="en-US"/>
        </w:rPr>
        <w:t>fjord’s</w:t>
      </w:r>
      <w:r w:rsidR="00162DAA">
        <w:rPr>
          <w:lang w:val="en-US"/>
        </w:rPr>
        <w:t xml:space="preserve"> natural state is mostly maintained to the present day, with the exception that a </w:t>
      </w:r>
      <w:r w:rsidR="00002558">
        <w:rPr>
          <w:lang w:val="en-US"/>
        </w:rPr>
        <w:t>road-</w:t>
      </w:r>
      <w:commentRangeStart w:id="55"/>
      <w:r w:rsidR="00162DAA">
        <w:rPr>
          <w:lang w:val="en-US"/>
        </w:rPr>
        <w:t xml:space="preserve">bridge </w:t>
      </w:r>
      <w:commentRangeEnd w:id="55"/>
      <w:r w:rsidR="00162DAA">
        <w:rPr>
          <w:rStyle w:val="CommentReference"/>
        </w:rPr>
        <w:commentReference w:id="55"/>
      </w:r>
      <w:r w:rsidR="00162DAA">
        <w:rPr>
          <w:lang w:val="en-US"/>
        </w:rPr>
        <w:t>was built across the shallow</w:t>
      </w:r>
      <w:r w:rsidR="00AC773F">
        <w:rPr>
          <w:lang w:val="en-US"/>
        </w:rPr>
        <w:t>s surrounding the</w:t>
      </w:r>
      <w:r w:rsidR="00162DAA">
        <w:rPr>
          <w:lang w:val="en-US"/>
        </w:rPr>
        <w:t xml:space="preserve"> inlet in 2004</w:t>
      </w:r>
      <w:r w:rsidR="00AC773F">
        <w:rPr>
          <w:lang w:val="en-US"/>
        </w:rPr>
        <w:t xml:space="preserve">. </w:t>
      </w:r>
      <w:commentRangeEnd w:id="54"/>
      <w:r w:rsidR="000C75C2">
        <w:rPr>
          <w:rStyle w:val="CommentReference"/>
        </w:rPr>
        <w:commentReference w:id="54"/>
      </w:r>
      <w:r w:rsidR="00AC773F">
        <w:rPr>
          <w:lang w:val="en-US"/>
        </w:rPr>
        <w:t>E</w:t>
      </w:r>
      <w:r w:rsidR="00162DAA">
        <w:rPr>
          <w:lang w:val="en-US"/>
        </w:rPr>
        <w:t>levations</w:t>
      </w:r>
      <w:r w:rsidR="00AC773F">
        <w:rPr>
          <w:lang w:val="en-US"/>
        </w:rPr>
        <w:t xml:space="preserve"> were raised</w:t>
      </w:r>
      <w:r w:rsidR="00162DAA">
        <w:rPr>
          <w:lang w:val="en-US"/>
        </w:rPr>
        <w:t xml:space="preserve"> on west and east sides</w:t>
      </w:r>
      <w:r w:rsidR="000A1F09">
        <w:rPr>
          <w:lang w:val="en-US"/>
        </w:rPr>
        <w:t>,</w:t>
      </w:r>
      <w:r w:rsidR="00162DAA">
        <w:rPr>
          <w:lang w:val="en-US"/>
        </w:rPr>
        <w:t xml:space="preserve"> which were </w:t>
      </w:r>
      <w:r w:rsidR="000A1F09">
        <w:rPr>
          <w:lang w:val="en-US"/>
        </w:rPr>
        <w:t xml:space="preserve">then </w:t>
      </w:r>
      <w:r w:rsidR="00162DAA">
        <w:rPr>
          <w:lang w:val="en-US"/>
        </w:rPr>
        <w:t xml:space="preserve">bridged with a </w:t>
      </w:r>
      <w:del w:id="56" w:author="Jón Einar" w:date="2018-11-20T10:39:00Z">
        <w:r w:rsidR="00162DAA" w:rsidDel="00D61A06">
          <w:rPr>
            <w:lang w:val="en-US"/>
          </w:rPr>
          <w:delText xml:space="preserve">230 </w:delText>
        </w:r>
      </w:del>
      <w:ins w:id="57" w:author="Jón Einar" w:date="2018-11-20T10:39:00Z">
        <w:r w:rsidR="00D61A06">
          <w:rPr>
            <w:lang w:val="en-US"/>
          </w:rPr>
          <w:t>210</w:t>
        </w:r>
        <w:r w:rsidR="00D61A06">
          <w:rPr>
            <w:lang w:val="en-US"/>
          </w:rPr>
          <w:t xml:space="preserve"> </w:t>
        </w:r>
      </w:ins>
      <w:r w:rsidR="00162DAA">
        <w:rPr>
          <w:lang w:val="en-US"/>
        </w:rPr>
        <w:t>m long stilt bridge</w:t>
      </w:r>
      <w:r w:rsidR="000A1F09">
        <w:rPr>
          <w:lang w:val="en-US"/>
        </w:rPr>
        <w:t>,</w:t>
      </w:r>
      <w:r w:rsidR="005043FA">
        <w:rPr>
          <w:lang w:val="en-US"/>
        </w:rPr>
        <w:t xml:space="preserve"> allowing tidal water </w:t>
      </w:r>
      <w:r w:rsidR="00162DAA">
        <w:rPr>
          <w:lang w:val="en-US"/>
        </w:rPr>
        <w:t>exchange</w:t>
      </w:r>
      <w:r w:rsidR="005043FA">
        <w:rPr>
          <w:lang w:val="en-US"/>
        </w:rPr>
        <w:t xml:space="preserve"> for a gap of 150 m</w:t>
      </w:r>
      <w:r w:rsidR="009D350E">
        <w:rPr>
          <w:lang w:val="en-US"/>
        </w:rPr>
        <w:t xml:space="preserve"> </w:t>
      </w:r>
      <w:r w:rsidR="009D350E" w:rsidRPr="00EF6C8E">
        <w:rPr>
          <w:highlight w:val="yellow"/>
          <w:lang w:val="en-US"/>
        </w:rPr>
        <w:t>(Figure 1 Map with depth profile)</w:t>
      </w:r>
      <w:r w:rsidR="000C75C2">
        <w:rPr>
          <w:lang w:val="en-US"/>
        </w:rPr>
        <w:t xml:space="preserve">. </w:t>
      </w:r>
      <w:ins w:id="58" w:author="Jón Einar" w:date="2018-11-20T10:46:00Z">
        <w:r w:rsidR="000C75C2">
          <w:rPr>
            <w:lang w:val="en-US"/>
          </w:rPr>
          <w:t xml:space="preserve">The bridge was </w:t>
        </w:r>
      </w:ins>
      <w:ins w:id="59" w:author="Jón Einar" w:date="2018-11-20T10:48:00Z">
        <w:r w:rsidR="000C75C2">
          <w:rPr>
            <w:lang w:val="en-US"/>
          </w:rPr>
          <w:t>built</w:t>
        </w:r>
      </w:ins>
      <w:ins w:id="60" w:author="Jón Einar" w:date="2018-11-20T10:47:00Z">
        <w:r w:rsidR="000C75C2">
          <w:rPr>
            <w:lang w:val="en-US"/>
          </w:rPr>
          <w:t xml:space="preserve"> long enough</w:t>
        </w:r>
      </w:ins>
      <w:ins w:id="61" w:author="Jón Einar" w:date="2018-11-20T10:46:00Z">
        <w:r w:rsidR="000C75C2">
          <w:rPr>
            <w:lang w:val="en-US"/>
          </w:rPr>
          <w:t xml:space="preserve"> to maintain natural exchange of tidal water between embayment and the outer fjord</w:t>
        </w:r>
      </w:ins>
      <w:ins w:id="62" w:author="Jón Einar" w:date="2018-11-20T10:47:00Z">
        <w:r w:rsidR="000C75C2">
          <w:rPr>
            <w:lang w:val="en-US"/>
          </w:rPr>
          <w:t xml:space="preserve">, i.e. similar water levels generally are observed outside and inside </w:t>
        </w:r>
        <w:commentRangeStart w:id="63"/>
        <w:r w:rsidR="000C75C2">
          <w:rPr>
            <w:lang w:val="en-US"/>
          </w:rPr>
          <w:t>(</w:t>
        </w:r>
      </w:ins>
      <w:proofErr w:type="spellStart"/>
      <w:ins w:id="64" w:author="Jón Einar" w:date="2018-11-20T10:48:00Z">
        <w:r w:rsidR="000C75C2">
          <w:rPr>
            <w:lang w:val="en-US"/>
          </w:rPr>
          <w:t>Óskarsson</w:t>
        </w:r>
        <w:proofErr w:type="spellEnd"/>
        <w:r w:rsidR="000C75C2">
          <w:rPr>
            <w:lang w:val="en-US"/>
          </w:rPr>
          <w:t xml:space="preserve"> et al. 2018). </w:t>
        </w:r>
      </w:ins>
      <w:commentRangeEnd w:id="63"/>
      <w:ins w:id="65" w:author="Jón Einar" w:date="2018-11-20T11:36:00Z">
        <w:r w:rsidR="00282990">
          <w:rPr>
            <w:rStyle w:val="CommentReference"/>
          </w:rPr>
          <w:commentReference w:id="63"/>
        </w:r>
      </w:ins>
      <w:r w:rsidR="000C75C2">
        <w:rPr>
          <w:lang w:val="en-US"/>
        </w:rPr>
        <w:t>T</w:t>
      </w:r>
      <w:r w:rsidR="00BB076F">
        <w:rPr>
          <w:lang w:val="en-US"/>
        </w:rPr>
        <w:t>here are no reasons to expect the bridge to have caused the herring deaths (</w:t>
      </w:r>
      <w:proofErr w:type="spellStart"/>
      <w:r w:rsidR="00BB076F">
        <w:rPr>
          <w:lang w:val="en-US"/>
        </w:rPr>
        <w:t>Pétursson</w:t>
      </w:r>
      <w:proofErr w:type="spellEnd"/>
      <w:r w:rsidR="00BB076F">
        <w:rPr>
          <w:lang w:val="en-US"/>
        </w:rPr>
        <w:t xml:space="preserve"> et al. 2015). </w:t>
      </w:r>
      <w:commentRangeStart w:id="66"/>
      <w:commentRangeStart w:id="67"/>
      <w:r w:rsidR="00002558">
        <w:rPr>
          <w:lang w:val="en-US"/>
        </w:rPr>
        <w:t>The fjord is in</w:t>
      </w:r>
      <w:r w:rsidR="00002558" w:rsidRPr="00002558">
        <w:rPr>
          <w:lang w:val="en-US"/>
        </w:rPr>
        <w:t xml:space="preserve"> a rural area with a low anthropogenic impact</w:t>
      </w:r>
      <w:r w:rsidR="00002558">
        <w:rPr>
          <w:lang w:val="en-US"/>
        </w:rPr>
        <w:t xml:space="preserve">; there </w:t>
      </w:r>
      <w:r w:rsidR="00E26815">
        <w:rPr>
          <w:lang w:val="en-US"/>
        </w:rPr>
        <w:t>is n</w:t>
      </w:r>
      <w:r w:rsidR="004A349B" w:rsidRPr="004A349B">
        <w:rPr>
          <w:lang w:val="en-US"/>
        </w:rPr>
        <w:t xml:space="preserve">o industry </w:t>
      </w:r>
      <w:r w:rsidR="003E650F">
        <w:rPr>
          <w:lang w:val="en-US"/>
        </w:rPr>
        <w:t>near</w:t>
      </w:r>
      <w:r w:rsidR="00E26815">
        <w:rPr>
          <w:lang w:val="en-US"/>
        </w:rPr>
        <w:t xml:space="preserve"> the fjord and no </w:t>
      </w:r>
      <w:r w:rsidR="004A349B" w:rsidRPr="004A349B">
        <w:rPr>
          <w:lang w:val="en-US"/>
        </w:rPr>
        <w:t xml:space="preserve">sewage </w:t>
      </w:r>
      <w:r w:rsidR="00E26815">
        <w:rPr>
          <w:lang w:val="en-US"/>
        </w:rPr>
        <w:t>entering the fjord</w:t>
      </w:r>
      <w:r w:rsidR="003E650F">
        <w:rPr>
          <w:lang w:val="en-US"/>
        </w:rPr>
        <w:t xml:space="preserve"> except for that from two farms</w:t>
      </w:r>
      <w:r w:rsidR="00E26815">
        <w:rPr>
          <w:lang w:val="en-US"/>
        </w:rPr>
        <w:t>.</w:t>
      </w:r>
      <w:r w:rsidR="004A349B" w:rsidRPr="004A349B">
        <w:rPr>
          <w:lang w:val="en-US"/>
        </w:rPr>
        <w:t xml:space="preserve"> Thus, the </w:t>
      </w:r>
      <w:r w:rsidR="00AC773F">
        <w:rPr>
          <w:lang w:val="en-US"/>
        </w:rPr>
        <w:t>surroundings</w:t>
      </w:r>
      <w:r w:rsidR="004A349B" w:rsidRPr="004A349B">
        <w:rPr>
          <w:lang w:val="en-US"/>
        </w:rPr>
        <w:t xml:space="preserve"> are fairly close to being completely natural.</w:t>
      </w:r>
      <w:r w:rsidR="005B7B57">
        <w:rPr>
          <w:lang w:val="en-US"/>
        </w:rPr>
        <w:t xml:space="preserve"> </w:t>
      </w:r>
      <w:commentRangeEnd w:id="66"/>
      <w:r w:rsidR="008D59FE">
        <w:rPr>
          <w:rStyle w:val="CommentReference"/>
        </w:rPr>
        <w:commentReference w:id="66"/>
      </w:r>
      <w:commentRangeEnd w:id="67"/>
      <w:r w:rsidR="00B80367">
        <w:rPr>
          <w:rStyle w:val="CommentReference"/>
        </w:rPr>
        <w:commentReference w:id="67"/>
      </w:r>
    </w:p>
    <w:p w:rsidR="00162DAA" w:rsidRDefault="005B7B57">
      <w:pPr>
        <w:rPr>
          <w:lang w:val="en-US"/>
        </w:rPr>
      </w:pPr>
      <w:r>
        <w:rPr>
          <w:lang w:val="en-US"/>
        </w:rPr>
        <w:t>Generally, the tidal cycle causes the</w:t>
      </w:r>
      <w:r w:rsidRPr="005B7B57">
        <w:rPr>
          <w:lang w:val="en-US"/>
        </w:rPr>
        <w:t xml:space="preserve"> water column</w:t>
      </w:r>
      <w:r>
        <w:rPr>
          <w:lang w:val="en-US"/>
        </w:rPr>
        <w:t xml:space="preserve"> to replenish</w:t>
      </w:r>
      <w:r w:rsidRPr="005B7B57">
        <w:rPr>
          <w:lang w:val="en-US"/>
        </w:rPr>
        <w:t xml:space="preserve"> its oxygen content on diurnal basis, independent of any seasonal fluctuations or </w:t>
      </w:r>
      <w:r w:rsidRPr="002C02B3">
        <w:rPr>
          <w:lang w:val="en-US"/>
        </w:rPr>
        <w:t xml:space="preserve">stratifications. However, the fjord is </w:t>
      </w:r>
      <w:r w:rsidR="00AC773F" w:rsidRPr="002C02B3">
        <w:rPr>
          <w:lang w:val="en-US"/>
        </w:rPr>
        <w:t xml:space="preserve">comprised of two main parts, north and south </w:t>
      </w:r>
      <w:r w:rsidR="00847BC8" w:rsidRPr="002C02B3">
        <w:rPr>
          <w:lang w:val="en-US"/>
        </w:rPr>
        <w:t>areas: 1) t</w:t>
      </w:r>
      <w:r w:rsidR="00AC773F" w:rsidRPr="002C02B3">
        <w:rPr>
          <w:lang w:val="en-US"/>
        </w:rPr>
        <w:t xml:space="preserve">he northern, deeper part is </w:t>
      </w:r>
      <w:r w:rsidRPr="002C02B3">
        <w:rPr>
          <w:lang w:val="en-US"/>
        </w:rPr>
        <w:t>shaped like a cauldron in that the inlet is over a shallow area (</w:t>
      </w:r>
      <w:r w:rsidR="00847BC8" w:rsidRPr="002C02B3">
        <w:rPr>
          <w:lang w:val="en-US"/>
        </w:rPr>
        <w:t>10-12 m) but</w:t>
      </w:r>
      <w:r w:rsidRPr="002C02B3">
        <w:rPr>
          <w:lang w:val="en-US"/>
        </w:rPr>
        <w:t xml:space="preserve"> a deeper (</w:t>
      </w:r>
      <w:r w:rsidR="00AC773F" w:rsidRPr="002C02B3">
        <w:rPr>
          <w:lang w:val="en-US"/>
        </w:rPr>
        <w:t>30-50</w:t>
      </w:r>
      <w:r w:rsidRPr="002C02B3">
        <w:rPr>
          <w:lang w:val="en-US"/>
        </w:rPr>
        <w:t xml:space="preserve"> m) </w:t>
      </w:r>
      <w:r w:rsidR="00B80367">
        <w:rPr>
          <w:lang w:val="en-US"/>
        </w:rPr>
        <w:t>basin</w:t>
      </w:r>
      <w:r w:rsidR="00847BC8" w:rsidRPr="002C02B3">
        <w:rPr>
          <w:lang w:val="en-US"/>
        </w:rPr>
        <w:t xml:space="preserve"> </w:t>
      </w:r>
      <w:r w:rsidR="00847BC8" w:rsidRPr="002C02B3">
        <w:rPr>
          <w:lang w:val="en-US"/>
        </w:rPr>
        <w:lastRenderedPageBreak/>
        <w:t>but 2) the southern</w:t>
      </w:r>
      <w:r w:rsidRPr="002C02B3">
        <w:rPr>
          <w:lang w:val="en-US"/>
        </w:rPr>
        <w:t xml:space="preserve"> part of the fjord</w:t>
      </w:r>
      <w:r w:rsidR="00847BC8" w:rsidRPr="002C02B3">
        <w:rPr>
          <w:lang w:val="en-US"/>
        </w:rPr>
        <w:t xml:space="preserve"> is shallow (1-25 m)</w:t>
      </w:r>
      <w:r w:rsidRPr="002C02B3">
        <w:rPr>
          <w:lang w:val="en-US"/>
        </w:rPr>
        <w:t>. This bathymet</w:t>
      </w:r>
      <w:r w:rsidR="00AC773F" w:rsidRPr="002C02B3">
        <w:rPr>
          <w:lang w:val="en-US"/>
        </w:rPr>
        <w:t>ry affects the water exchange</w:t>
      </w:r>
      <w:r w:rsidR="00847BC8" w:rsidRPr="002C02B3">
        <w:rPr>
          <w:lang w:val="en-US"/>
        </w:rPr>
        <w:t xml:space="preserve"> with </w:t>
      </w:r>
      <w:proofErr w:type="spellStart"/>
      <w:r w:rsidR="00847BC8" w:rsidRPr="002C02B3">
        <w:rPr>
          <w:lang w:val="en-US"/>
        </w:rPr>
        <w:t>Breiðafjörður</w:t>
      </w:r>
      <w:proofErr w:type="spellEnd"/>
      <w:r w:rsidR="00847BC8" w:rsidRPr="002C02B3">
        <w:rPr>
          <w:lang w:val="en-US"/>
        </w:rPr>
        <w:t xml:space="preserve"> as well as</w:t>
      </w:r>
      <w:r w:rsidR="00AC773F" w:rsidRPr="002C02B3">
        <w:rPr>
          <w:lang w:val="en-US"/>
        </w:rPr>
        <w:t xml:space="preserve"> currents</w:t>
      </w:r>
      <w:r w:rsidR="00847BC8" w:rsidRPr="002C02B3">
        <w:rPr>
          <w:lang w:val="en-US"/>
        </w:rPr>
        <w:t xml:space="preserve"> within</w:t>
      </w:r>
      <w:r w:rsidR="00847BC8">
        <w:rPr>
          <w:lang w:val="en-US"/>
        </w:rPr>
        <w:t xml:space="preserve"> </w:t>
      </w:r>
      <w:proofErr w:type="spellStart"/>
      <w:r w:rsidR="00847BC8">
        <w:rPr>
          <w:lang w:val="en-US"/>
        </w:rPr>
        <w:t>Kolgrafafjörður</w:t>
      </w:r>
      <w:proofErr w:type="spellEnd"/>
      <w:r w:rsidR="00AC773F">
        <w:rPr>
          <w:lang w:val="en-US"/>
        </w:rPr>
        <w:t>, in that inflow is strong on the west side with</w:t>
      </w:r>
      <w:r w:rsidR="00847BC8">
        <w:rPr>
          <w:lang w:val="en-US"/>
        </w:rPr>
        <w:t xml:space="preserve"> relatively weaker</w:t>
      </w:r>
      <w:r w:rsidR="00AC773F">
        <w:rPr>
          <w:lang w:val="en-US"/>
        </w:rPr>
        <w:t xml:space="preserve"> outflow</w:t>
      </w:r>
      <w:r w:rsidR="00847BC8">
        <w:rPr>
          <w:lang w:val="en-US"/>
        </w:rPr>
        <w:t xml:space="preserve"> currents</w:t>
      </w:r>
      <w:r w:rsidR="00AC773F">
        <w:rPr>
          <w:lang w:val="en-US"/>
        </w:rPr>
        <w:t xml:space="preserve"> on the east side</w:t>
      </w:r>
      <w:r w:rsidR="00847BC8">
        <w:rPr>
          <w:lang w:val="en-US"/>
        </w:rPr>
        <w:t xml:space="preserve"> within the northern deeper part. Conversely, the shallower southern area is characterized by a slow-flowing, circular current which mixes with the stronger in- and outflow currents (</w:t>
      </w:r>
      <w:proofErr w:type="spellStart"/>
      <w:r w:rsidR="00847BC8">
        <w:rPr>
          <w:lang w:val="en-US"/>
        </w:rPr>
        <w:t>Heimild</w:t>
      </w:r>
      <w:proofErr w:type="spellEnd"/>
      <w:r w:rsidR="00847BC8">
        <w:rPr>
          <w:lang w:val="en-US"/>
        </w:rPr>
        <w:t xml:space="preserve">? </w:t>
      </w:r>
      <w:proofErr w:type="spellStart"/>
      <w:r w:rsidR="00847BC8">
        <w:rPr>
          <w:lang w:val="en-US"/>
        </w:rPr>
        <w:t>fengið</w:t>
      </w:r>
      <w:proofErr w:type="spellEnd"/>
      <w:r w:rsidR="00847BC8">
        <w:rPr>
          <w:lang w:val="en-US"/>
        </w:rPr>
        <w:t xml:space="preserve"> </w:t>
      </w:r>
      <w:proofErr w:type="spellStart"/>
      <w:r w:rsidR="00847BC8">
        <w:rPr>
          <w:lang w:val="en-US"/>
        </w:rPr>
        <w:t>úr</w:t>
      </w:r>
      <w:proofErr w:type="spellEnd"/>
      <w:r w:rsidR="00847BC8">
        <w:rPr>
          <w:lang w:val="en-US"/>
        </w:rPr>
        <w:t xml:space="preserve"> </w:t>
      </w:r>
      <w:hyperlink r:id="rId8" w:history="1">
        <w:r w:rsidR="00847BC8" w:rsidRPr="00541A07">
          <w:rPr>
            <w:rStyle w:val="Hyperlink"/>
            <w:lang w:val="en-US"/>
          </w:rPr>
          <w:t>https://www.youtube.com/watch?v=uZPIBigjK6k&amp;t=281s</w:t>
        </w:r>
      </w:hyperlink>
      <w:r w:rsidR="00847BC8">
        <w:rPr>
          <w:lang w:val="en-US"/>
        </w:rPr>
        <w:t xml:space="preserve"> ).</w:t>
      </w:r>
    </w:p>
    <w:p w:rsidR="00A1210C" w:rsidRDefault="007D5CDA" w:rsidP="00A1210C">
      <w:pPr>
        <w:rPr>
          <w:ins w:id="68" w:author="Jón Einar" w:date="2018-11-20T11:12:00Z"/>
          <w:lang w:val="en-US"/>
        </w:rPr>
      </w:pPr>
      <w:commentRangeStart w:id="69"/>
      <w:proofErr w:type="spellStart"/>
      <w:r w:rsidRPr="00524912">
        <w:rPr>
          <w:lang w:val="en-US"/>
        </w:rPr>
        <w:t>Kolgrafafjörður</w:t>
      </w:r>
      <w:proofErr w:type="spellEnd"/>
      <w:r w:rsidRPr="00524912">
        <w:rPr>
          <w:lang w:val="en-US"/>
        </w:rPr>
        <w:t xml:space="preserve"> </w:t>
      </w:r>
      <w:commentRangeEnd w:id="69"/>
      <w:r w:rsidR="00032974">
        <w:rPr>
          <w:rStyle w:val="CommentReference"/>
        </w:rPr>
        <w:commentReference w:id="69"/>
      </w:r>
      <w:r w:rsidRPr="00524912">
        <w:rPr>
          <w:lang w:val="en-US"/>
        </w:rPr>
        <w:t xml:space="preserve">is </w:t>
      </w:r>
      <w:r>
        <w:rPr>
          <w:lang w:val="en-US"/>
        </w:rPr>
        <w:t>up to</w:t>
      </w:r>
      <w:r w:rsidRPr="00524912">
        <w:rPr>
          <w:lang w:val="en-US"/>
        </w:rPr>
        <w:t xml:space="preserve"> 50 m deep</w:t>
      </w:r>
      <w:r>
        <w:rPr>
          <w:lang w:val="en-US"/>
        </w:rPr>
        <w:t xml:space="preserve"> (average 20 m)</w:t>
      </w:r>
      <w:r w:rsidRPr="00524912">
        <w:rPr>
          <w:lang w:val="en-US"/>
        </w:rPr>
        <w:t xml:space="preserve"> and represents a fjord- or embayment-type of a system</w:t>
      </w:r>
      <w:r>
        <w:rPr>
          <w:lang w:val="en-US"/>
        </w:rPr>
        <w:t xml:space="preserve"> that could turn hypoxic</w:t>
      </w:r>
      <w:r w:rsidRPr="00524912">
        <w:rPr>
          <w:lang w:val="en-US"/>
        </w:rPr>
        <w:t xml:space="preserve">, </w:t>
      </w:r>
      <w:commentRangeStart w:id="70"/>
      <w:r w:rsidRPr="00524912">
        <w:rPr>
          <w:lang w:val="en-US"/>
        </w:rPr>
        <w:t>except that the presence of a strong tidal cycle generally replenishes the water co</w:t>
      </w:r>
      <w:r w:rsidRPr="00DF4C52">
        <w:rPr>
          <w:lang w:val="en-US"/>
        </w:rPr>
        <w:t>lumn and thus</w:t>
      </w:r>
      <w:commentRangeEnd w:id="70"/>
      <w:r w:rsidRPr="00DF4C52">
        <w:rPr>
          <w:rStyle w:val="CommentReference"/>
        </w:rPr>
        <w:commentReference w:id="70"/>
      </w:r>
      <w:r w:rsidRPr="00DF4C52">
        <w:rPr>
          <w:lang w:val="en-US"/>
        </w:rPr>
        <w:t>, generally maintains the oxygen levels at</w:t>
      </w:r>
      <w:r>
        <w:rPr>
          <w:lang w:val="en-US"/>
        </w:rPr>
        <w:t xml:space="preserve"> least</w:t>
      </w:r>
      <w:r w:rsidRPr="00DF4C52">
        <w:rPr>
          <w:lang w:val="en-US"/>
        </w:rPr>
        <w:t xml:space="preserve"> </w:t>
      </w:r>
      <w:r>
        <w:rPr>
          <w:lang w:val="en-US"/>
        </w:rPr>
        <w:t xml:space="preserve">at </w:t>
      </w:r>
      <w:r w:rsidRPr="00DF4C52">
        <w:rPr>
          <w:lang w:val="en-US"/>
        </w:rPr>
        <w:t>2-7 ml 0</w:t>
      </w:r>
      <w:r w:rsidRPr="00DF4C52">
        <w:rPr>
          <w:vertAlign w:val="superscript"/>
          <w:lang w:val="en-US"/>
        </w:rPr>
        <w:t>2</w:t>
      </w:r>
      <w:r w:rsidRPr="00DF4C52">
        <w:rPr>
          <w:lang w:val="en-US"/>
        </w:rPr>
        <w:t xml:space="preserve">/l </w:t>
      </w:r>
      <w:ins w:id="71" w:author="Jón Einar" w:date="2018-11-20T11:12:00Z">
        <w:r w:rsidR="00A1210C">
          <w:rPr>
            <w:lang w:val="en-US"/>
          </w:rPr>
          <w:t xml:space="preserve">or higher </w:t>
        </w:r>
      </w:ins>
      <w:r w:rsidRPr="00DF4C52">
        <w:rPr>
          <w:lang w:val="en-US"/>
        </w:rPr>
        <w:t>(</w:t>
      </w:r>
      <w:proofErr w:type="spellStart"/>
      <w:r w:rsidRPr="00DF4C52">
        <w:rPr>
          <w:lang w:val="en-US"/>
        </w:rPr>
        <w:t>Pétursson</w:t>
      </w:r>
      <w:proofErr w:type="spellEnd"/>
      <w:r w:rsidRPr="00DF4C52">
        <w:rPr>
          <w:lang w:val="en-US"/>
        </w:rPr>
        <w:t xml:space="preserve"> et al. 2015).</w:t>
      </w:r>
      <w:r>
        <w:rPr>
          <w:lang w:val="en-US"/>
        </w:rPr>
        <w:t xml:space="preserve"> </w:t>
      </w:r>
      <w:ins w:id="72" w:author="Jón Einar" w:date="2018-11-20T11:13:00Z">
        <w:r w:rsidR="00A1210C">
          <w:rPr>
            <w:lang w:val="en-US"/>
          </w:rPr>
          <w:t xml:space="preserve">The oxygen concentrations </w:t>
        </w:r>
      </w:ins>
      <w:ins w:id="73" w:author="Jón Einar" w:date="2018-11-20T11:14:00Z">
        <w:r w:rsidR="00A1210C">
          <w:rPr>
            <w:lang w:val="en-US"/>
          </w:rPr>
          <w:t xml:space="preserve">that were recorded </w:t>
        </w:r>
      </w:ins>
      <w:ins w:id="74" w:author="Jón Einar" w:date="2018-11-20T11:13:00Z">
        <w:r w:rsidR="00A1210C">
          <w:rPr>
            <w:lang w:val="en-US"/>
          </w:rPr>
          <w:t xml:space="preserve">in winter 2012-2013 were reported </w:t>
        </w:r>
      </w:ins>
      <w:ins w:id="75" w:author="Jón Einar" w:date="2018-11-20T11:14:00Z">
        <w:r w:rsidR="00A1210C">
          <w:rPr>
            <w:lang w:val="en-US"/>
          </w:rPr>
          <w:t xml:space="preserve">within the lower range of these values, i.e. </w:t>
        </w:r>
      </w:ins>
      <w:ins w:id="76" w:author="Jón Einar" w:date="2018-11-20T11:13:00Z">
        <w:r w:rsidR="00A1210C">
          <w:rPr>
            <w:lang w:val="en-US"/>
          </w:rPr>
          <w:t xml:space="preserve">lowest at </w:t>
        </w:r>
        <w:r w:rsidR="00A1210C" w:rsidRPr="00A1210C">
          <w:rPr>
            <w:lang w:val="en-US"/>
          </w:rPr>
          <w:t>1.1–4.7 ml/L</w:t>
        </w:r>
        <w:r w:rsidR="00A1210C">
          <w:rPr>
            <w:lang w:val="en-US"/>
          </w:rPr>
          <w:t xml:space="preserve"> (</w:t>
        </w:r>
      </w:ins>
      <w:proofErr w:type="spellStart"/>
      <w:ins w:id="77" w:author="Jón Einar" w:date="2018-11-20T11:14:00Z">
        <w:r w:rsidR="00A1210C">
          <w:rPr>
            <w:lang w:val="en-US"/>
          </w:rPr>
          <w:t>Óskarsson</w:t>
        </w:r>
        <w:proofErr w:type="spellEnd"/>
        <w:r w:rsidR="00A1210C">
          <w:rPr>
            <w:lang w:val="en-US"/>
          </w:rPr>
          <w:t xml:space="preserve"> et al. 2018). </w:t>
        </w:r>
      </w:ins>
      <w:ins w:id="78" w:author="Jón Einar" w:date="2018-11-20T11:15:00Z">
        <w:r w:rsidR="00A1210C">
          <w:rPr>
            <w:lang w:val="en-US"/>
          </w:rPr>
          <w:t>Thus, the herring dea</w:t>
        </w:r>
      </w:ins>
      <w:ins w:id="79" w:author="Jón Einar" w:date="2018-11-20T11:16:00Z">
        <w:r w:rsidR="00A1210C">
          <w:rPr>
            <w:lang w:val="en-US"/>
          </w:rPr>
          <w:t xml:space="preserve">ths were not attributed solely to low oxygen concentrations caused by an excess of herring respiration, but a combination of those and </w:t>
        </w:r>
      </w:ins>
      <w:ins w:id="80" w:author="Jón Einar" w:date="2018-11-20T11:17:00Z">
        <w:r w:rsidR="00A1210C" w:rsidRPr="00A1210C">
          <w:rPr>
            <w:highlight w:val="yellow"/>
            <w:lang w:val="en-US"/>
            <w:rPrChange w:id="81" w:author="Jón Einar" w:date="2018-11-20T11:17:00Z">
              <w:rPr>
                <w:lang w:val="en-US"/>
              </w:rPr>
            </w:rPrChange>
          </w:rPr>
          <w:t>“</w:t>
        </w:r>
      </w:ins>
      <w:ins w:id="82" w:author="Jón Einar" w:date="2018-11-20T11:16:00Z">
        <w:r w:rsidR="00A1210C" w:rsidRPr="00A1210C">
          <w:rPr>
            <w:highlight w:val="yellow"/>
            <w:lang w:val="en-US"/>
            <w:rPrChange w:id="83" w:author="Jón Einar" w:date="2018-11-20T11:17:00Z">
              <w:rPr>
                <w:lang w:val="en-US"/>
              </w:rPr>
            </w:rPrChange>
          </w:rPr>
          <w:t>limited atmospheric-water gas exchange due to calm and cold weather prior to both</w:t>
        </w:r>
        <w:r w:rsidR="00A1210C" w:rsidRPr="00A1210C">
          <w:rPr>
            <w:highlight w:val="yellow"/>
            <w:lang w:val="en-US"/>
            <w:rPrChange w:id="84" w:author="Jón Einar" w:date="2018-11-20T11:17:00Z">
              <w:rPr>
                <w:lang w:val="en-US"/>
              </w:rPr>
            </w:rPrChange>
          </w:rPr>
          <w:t xml:space="preserve"> </w:t>
        </w:r>
        <w:r w:rsidR="00A1210C" w:rsidRPr="00A1210C">
          <w:rPr>
            <w:highlight w:val="yellow"/>
            <w:lang w:val="en-US"/>
            <w:rPrChange w:id="85" w:author="Jón Einar" w:date="2018-11-20T11:17:00Z">
              <w:rPr>
                <w:lang w:val="en-US"/>
              </w:rPr>
            </w:rPrChange>
          </w:rPr>
          <w:t>incidents and sea ice on part of the fjord, and limited renewal of water coming in</w:t>
        </w:r>
        <w:r w:rsidR="00A1210C" w:rsidRPr="00A1210C">
          <w:rPr>
            <w:highlight w:val="yellow"/>
            <w:lang w:val="en-US"/>
            <w:rPrChange w:id="86" w:author="Jón Einar" w:date="2018-11-20T11:17:00Z">
              <w:rPr>
                <w:lang w:val="en-US"/>
              </w:rPr>
            </w:rPrChange>
          </w:rPr>
          <w:t xml:space="preserve"> and out via tidal currents</w:t>
        </w:r>
      </w:ins>
      <w:ins w:id="87" w:author="Jón Einar" w:date="2018-11-20T11:17:00Z">
        <w:r w:rsidR="00A1210C" w:rsidRPr="00A1210C">
          <w:rPr>
            <w:highlight w:val="yellow"/>
            <w:lang w:val="en-US"/>
            <w:rPrChange w:id="88" w:author="Jón Einar" w:date="2018-11-20T11:17:00Z">
              <w:rPr>
                <w:lang w:val="en-US"/>
              </w:rPr>
            </w:rPrChange>
          </w:rPr>
          <w:t>”</w:t>
        </w:r>
        <w:r w:rsidR="00A1210C">
          <w:rPr>
            <w:lang w:val="en-US"/>
          </w:rPr>
          <w:t xml:space="preserve"> (</w:t>
        </w:r>
        <w:proofErr w:type="spellStart"/>
        <w:r w:rsidR="00A1210C">
          <w:rPr>
            <w:lang w:val="en-US"/>
          </w:rPr>
          <w:t>Óskarsson</w:t>
        </w:r>
        <w:proofErr w:type="spellEnd"/>
        <w:r w:rsidR="00A1210C">
          <w:rPr>
            <w:lang w:val="en-US"/>
          </w:rPr>
          <w:t xml:space="preserve"> et al. 2018).</w:t>
        </w:r>
      </w:ins>
    </w:p>
    <w:p w:rsidR="007D5CDA" w:rsidRDefault="007D5CDA" w:rsidP="007D5CDA">
      <w:pPr>
        <w:rPr>
          <w:lang w:val="en-US"/>
        </w:rPr>
      </w:pPr>
      <w:r w:rsidRPr="00DF4C52">
        <w:rPr>
          <w:lang w:val="en-US"/>
        </w:rPr>
        <w:t xml:space="preserve">This fjord is marine (salinity 33-34 PSU) with limited freshwater input from </w:t>
      </w:r>
      <w:r>
        <w:rPr>
          <w:lang w:val="en-US"/>
        </w:rPr>
        <w:t>mountain streams</w:t>
      </w:r>
      <w:r w:rsidRPr="00DF4C52">
        <w:rPr>
          <w:lang w:val="en-US"/>
        </w:rPr>
        <w:t xml:space="preserve">, </w:t>
      </w:r>
      <w:r>
        <w:rPr>
          <w:lang w:val="en-US"/>
        </w:rPr>
        <w:t>and a tidal amplitude of 4-5 m. To date, there has been no repeat of herring deaths after winter 2013 but this one-</w:t>
      </w:r>
      <w:r w:rsidRPr="004A349B">
        <w:rPr>
          <w:lang w:val="en-US"/>
        </w:rPr>
        <w:t>time impact</w:t>
      </w:r>
      <w:r>
        <w:rPr>
          <w:lang w:val="en-US"/>
        </w:rPr>
        <w:t xml:space="preserve"> event allowed observation of subsequent </w:t>
      </w:r>
      <w:r w:rsidRPr="00F42767">
        <w:rPr>
          <w:lang w:val="en-US"/>
        </w:rPr>
        <w:t>recovery</w:t>
      </w:r>
      <w:r>
        <w:rPr>
          <w:lang w:val="en-US"/>
        </w:rPr>
        <w:t xml:space="preserve"> of benthic </w:t>
      </w:r>
      <w:proofErr w:type="spellStart"/>
      <w:r>
        <w:rPr>
          <w:lang w:val="en-US"/>
        </w:rPr>
        <w:t>macrofauna</w:t>
      </w:r>
      <w:proofErr w:type="spellEnd"/>
      <w:r>
        <w:rPr>
          <w:lang w:val="en-US"/>
        </w:rPr>
        <w:t xml:space="preserve"> under marine conditions. This study assumed that </w:t>
      </w:r>
      <w:proofErr w:type="spellStart"/>
      <w:r>
        <w:rPr>
          <w:lang w:val="en-US"/>
        </w:rPr>
        <w:t>Kolgrafafjörður</w:t>
      </w:r>
      <w:proofErr w:type="spellEnd"/>
      <w:r>
        <w:rPr>
          <w:lang w:val="en-US"/>
        </w:rPr>
        <w:t xml:space="preserve"> was not under hypoxic stress after 2013 and maintained stable water exchanges with the </w:t>
      </w:r>
      <w:proofErr w:type="spellStart"/>
      <w:r>
        <w:rPr>
          <w:lang w:val="en-US"/>
        </w:rPr>
        <w:t>Breiðafjörður</w:t>
      </w:r>
      <w:proofErr w:type="spellEnd"/>
      <w:r>
        <w:rPr>
          <w:lang w:val="en-US"/>
        </w:rPr>
        <w:t xml:space="preserve"> Bay (</w:t>
      </w:r>
      <w:proofErr w:type="spellStart"/>
      <w:r>
        <w:rPr>
          <w:lang w:val="en-US"/>
        </w:rPr>
        <w:t>Pétursson</w:t>
      </w:r>
      <w:proofErr w:type="spellEnd"/>
      <w:r>
        <w:rPr>
          <w:lang w:val="en-US"/>
        </w:rPr>
        <w:t xml:space="preserve"> et al. 2015)</w:t>
      </w:r>
      <w:r w:rsidRPr="00F42767">
        <w:rPr>
          <w:lang w:val="en-US"/>
        </w:rPr>
        <w:t xml:space="preserve">. </w:t>
      </w:r>
      <w:r w:rsidRPr="00DF4C52">
        <w:rPr>
          <w:lang w:val="en-US"/>
        </w:rPr>
        <w:t xml:space="preserve">While </w:t>
      </w:r>
      <w:r w:rsidRPr="001871D0">
        <w:rPr>
          <w:lang w:val="en-US"/>
        </w:rPr>
        <w:t>fish deaths are often associated with hypoxic events (Levin et al. 2009), it is important to note here that the mass of dead fish remained within the study system and the rotting process further contributed to and prolonged the hypoxic conditions which initially caused the fish death.</w:t>
      </w:r>
    </w:p>
    <w:p w:rsidR="00E44A0C" w:rsidRDefault="001B0019">
      <w:pPr>
        <w:rPr>
          <w:ins w:id="89" w:author="Jón Einar" w:date="2018-11-20T11:08:00Z"/>
          <w:lang w:val="en-US"/>
        </w:rPr>
      </w:pPr>
      <w:r>
        <w:rPr>
          <w:lang w:val="en-US"/>
        </w:rPr>
        <w:t xml:space="preserve">Two separate herring deaths occurred in </w:t>
      </w:r>
      <w:proofErr w:type="spellStart"/>
      <w:r>
        <w:rPr>
          <w:lang w:val="en-US"/>
        </w:rPr>
        <w:t>Kolgra</w:t>
      </w:r>
      <w:r w:rsidR="00730D51">
        <w:rPr>
          <w:lang w:val="en-US"/>
        </w:rPr>
        <w:t>fa</w:t>
      </w:r>
      <w:r>
        <w:rPr>
          <w:lang w:val="en-US"/>
        </w:rPr>
        <w:t>fjörður</w:t>
      </w:r>
      <w:proofErr w:type="spellEnd"/>
      <w:r>
        <w:rPr>
          <w:lang w:val="en-US"/>
        </w:rPr>
        <w:t xml:space="preserve"> in winter 2013, i.e. 13 December 2012 an estimated </w:t>
      </w:r>
      <w:del w:id="90" w:author="Jón Einar" w:date="2018-11-20T11:07:00Z">
        <w:r w:rsidDel="00E44A0C">
          <w:rPr>
            <w:lang w:val="en-US"/>
          </w:rPr>
          <w:delText xml:space="preserve">30 </w:delText>
        </w:r>
      </w:del>
      <w:ins w:id="91" w:author="Jón Einar" w:date="2018-11-20T11:07:00Z">
        <w:r w:rsidR="00E44A0C">
          <w:rPr>
            <w:lang w:val="en-US"/>
          </w:rPr>
          <w:t>32.4</w:t>
        </w:r>
        <w:r w:rsidR="00E44A0C">
          <w:rPr>
            <w:lang w:val="en-US"/>
          </w:rPr>
          <w:t xml:space="preserve"> </w:t>
        </w:r>
      </w:ins>
      <w:r>
        <w:rPr>
          <w:lang w:val="en-US"/>
        </w:rPr>
        <w:t xml:space="preserve">thousand </w:t>
      </w:r>
      <w:proofErr w:type="spellStart"/>
      <w:r>
        <w:rPr>
          <w:lang w:val="en-US"/>
        </w:rPr>
        <w:t>tonnes</w:t>
      </w:r>
      <w:proofErr w:type="spellEnd"/>
      <w:r>
        <w:rPr>
          <w:lang w:val="en-US"/>
        </w:rPr>
        <w:t xml:space="preserve"> of herring were killed in</w:t>
      </w:r>
      <w:r w:rsidR="006E5824">
        <w:rPr>
          <w:lang w:val="en-US"/>
        </w:rPr>
        <w:t xml:space="preserve"> apparent</w:t>
      </w:r>
      <w:r>
        <w:rPr>
          <w:lang w:val="en-US"/>
        </w:rPr>
        <w:t xml:space="preserve"> hypoxic conditions</w:t>
      </w:r>
      <w:r w:rsidR="006E5824">
        <w:rPr>
          <w:lang w:val="en-US"/>
        </w:rPr>
        <w:t xml:space="preserve"> when</w:t>
      </w:r>
      <w:r>
        <w:rPr>
          <w:lang w:val="en-US"/>
        </w:rPr>
        <w:t xml:space="preserve"> </w:t>
      </w:r>
      <w:r w:rsidR="005043FA">
        <w:rPr>
          <w:lang w:val="en-US"/>
        </w:rPr>
        <w:t>spring</w:t>
      </w:r>
      <w:r>
        <w:rPr>
          <w:lang w:val="en-US"/>
        </w:rPr>
        <w:t xml:space="preserve"> tides coincided with prolonged periods of still weather</w:t>
      </w:r>
      <w:r w:rsidR="005043FA">
        <w:rPr>
          <w:lang w:val="en-US"/>
        </w:rPr>
        <w:t xml:space="preserve"> and </w:t>
      </w:r>
      <w:proofErr w:type="spellStart"/>
      <w:r w:rsidR="005043FA">
        <w:rPr>
          <w:lang w:val="en-US"/>
        </w:rPr>
        <w:t>starbright</w:t>
      </w:r>
      <w:proofErr w:type="spellEnd"/>
      <w:r w:rsidR="005043FA">
        <w:rPr>
          <w:lang w:val="en-US"/>
        </w:rPr>
        <w:t xml:space="preserve"> skies</w:t>
      </w:r>
      <w:r>
        <w:rPr>
          <w:lang w:val="en-US"/>
        </w:rPr>
        <w:t>.</w:t>
      </w:r>
      <w:r w:rsidR="006E5824">
        <w:rPr>
          <w:lang w:val="en-US"/>
        </w:rPr>
        <w:t xml:space="preserve"> </w:t>
      </w:r>
      <w:del w:id="92" w:author="Jón Einar" w:date="2018-11-20T11:37:00Z">
        <w:r w:rsidR="00B5648D" w:rsidDel="00282990">
          <w:rPr>
            <w:lang w:val="en-US"/>
          </w:rPr>
          <w:delText>Intertidal zones and bottom were covered in dead herring (</w:delText>
        </w:r>
        <w:r w:rsidR="003E650F" w:rsidRPr="003E650F" w:rsidDel="00282990">
          <w:rPr>
            <w:highlight w:val="yellow"/>
            <w:lang w:val="en-US"/>
          </w:rPr>
          <w:delText>ljós</w:delText>
        </w:r>
        <w:r w:rsidR="00B5648D" w:rsidRPr="003E650F" w:rsidDel="00282990">
          <w:rPr>
            <w:highlight w:val="yellow"/>
            <w:lang w:val="en-US"/>
          </w:rPr>
          <w:delText>mynd</w:delText>
        </w:r>
        <w:r w:rsidR="00B5648D" w:rsidDel="00282990">
          <w:rPr>
            <w:lang w:val="en-US"/>
          </w:rPr>
          <w:delText>).</w:delText>
        </w:r>
        <w:r w:rsidR="00DB4E20" w:rsidDel="00282990">
          <w:rPr>
            <w:lang w:val="en-US"/>
          </w:rPr>
          <w:delText xml:space="preserve"> </w:delText>
        </w:r>
      </w:del>
      <w:r w:rsidR="00B5648D">
        <w:rPr>
          <w:lang w:val="en-US"/>
        </w:rPr>
        <w:t xml:space="preserve">A similar event re-occurred 1 February 2013 (6 weeks </w:t>
      </w:r>
      <w:del w:id="93" w:author="Jón Einar" w:date="2018-11-20T11:37:00Z">
        <w:r w:rsidR="00B5648D" w:rsidDel="00282990">
          <w:rPr>
            <w:lang w:val="en-US"/>
          </w:rPr>
          <w:delText>later</w:delText>
        </w:r>
      </w:del>
      <w:ins w:id="94" w:author="Jón Einar" w:date="2018-11-20T11:37:00Z">
        <w:r w:rsidR="00282990">
          <w:rPr>
            <w:lang w:val="en-US"/>
          </w:rPr>
          <w:t>after first event</w:t>
        </w:r>
      </w:ins>
      <w:r w:rsidR="00B5648D">
        <w:rPr>
          <w:lang w:val="en-US"/>
        </w:rPr>
        <w:t>) when an estimated 22</w:t>
      </w:r>
      <w:ins w:id="95" w:author="Jón Einar" w:date="2018-11-20T11:07:00Z">
        <w:r w:rsidR="00E44A0C">
          <w:rPr>
            <w:lang w:val="en-US"/>
          </w:rPr>
          <w:t>.6</w:t>
        </w:r>
      </w:ins>
      <w:r w:rsidR="00B5648D">
        <w:rPr>
          <w:lang w:val="en-US"/>
        </w:rPr>
        <w:t xml:space="preserve"> thousand </w:t>
      </w:r>
      <w:proofErr w:type="spellStart"/>
      <w:r w:rsidR="00B5648D">
        <w:rPr>
          <w:lang w:val="en-US"/>
        </w:rPr>
        <w:t>tonnes</w:t>
      </w:r>
      <w:proofErr w:type="spellEnd"/>
      <w:r w:rsidR="00B5648D">
        <w:rPr>
          <w:lang w:val="en-US"/>
        </w:rPr>
        <w:t xml:space="preserve"> of herring were asphyxiated</w:t>
      </w:r>
      <w:ins w:id="96" w:author="Jón Einar" w:date="2018-11-20T11:07:00Z">
        <w:r w:rsidR="00E44A0C">
          <w:rPr>
            <w:lang w:val="en-US"/>
          </w:rPr>
          <w:t xml:space="preserve">; making the total </w:t>
        </w:r>
      </w:ins>
      <w:ins w:id="97" w:author="Jón Einar" w:date="2018-11-20T11:08:00Z">
        <w:r w:rsidR="00E44A0C">
          <w:rPr>
            <w:lang w:val="en-US"/>
          </w:rPr>
          <w:t xml:space="preserve">54.9 thousand </w:t>
        </w:r>
        <w:proofErr w:type="spellStart"/>
        <w:r w:rsidR="00E44A0C">
          <w:rPr>
            <w:lang w:val="en-US"/>
          </w:rPr>
          <w:t>tonnes</w:t>
        </w:r>
        <w:proofErr w:type="spellEnd"/>
        <w:r w:rsidR="00E44A0C">
          <w:rPr>
            <w:lang w:val="en-US"/>
          </w:rPr>
          <w:t>, equating to 180 million herring</w:t>
        </w:r>
      </w:ins>
      <w:ins w:id="98" w:author="Jón Einar" w:date="2018-11-20T10:51:00Z">
        <w:r w:rsidR="000C75C2">
          <w:rPr>
            <w:lang w:val="en-US"/>
          </w:rPr>
          <w:t xml:space="preserve"> (</w:t>
        </w:r>
        <w:proofErr w:type="spellStart"/>
        <w:r w:rsidR="000C75C2">
          <w:rPr>
            <w:lang w:val="en-US"/>
          </w:rPr>
          <w:t>Óskarsson</w:t>
        </w:r>
        <w:proofErr w:type="spellEnd"/>
        <w:r w:rsidR="000C75C2">
          <w:rPr>
            <w:lang w:val="en-US"/>
          </w:rPr>
          <w:t xml:space="preserve"> et al. 2018)</w:t>
        </w:r>
      </w:ins>
      <w:r w:rsidR="00B5648D">
        <w:rPr>
          <w:lang w:val="en-US"/>
        </w:rPr>
        <w:t xml:space="preserve">. </w:t>
      </w:r>
    </w:p>
    <w:p w:rsidR="00DB4E20" w:rsidDel="00E44A0C" w:rsidRDefault="00DB4E20">
      <w:pPr>
        <w:rPr>
          <w:del w:id="99" w:author="Jón Einar" w:date="2018-11-20T11:12:00Z"/>
          <w:lang w:val="en-US"/>
        </w:rPr>
      </w:pPr>
      <w:del w:id="100" w:author="Jón Einar" w:date="2018-11-20T11:12:00Z">
        <w:r w:rsidRPr="00DB4E20" w:rsidDel="00E44A0C">
          <w:rPr>
            <w:lang w:val="en-US"/>
          </w:rPr>
          <w:delText>Like in</w:delText>
        </w:r>
        <w:r w:rsidR="003E650F" w:rsidDel="00E44A0C">
          <w:rPr>
            <w:lang w:val="en-US"/>
          </w:rPr>
          <w:delText xml:space="preserve"> a similar, small scale event in</w:delText>
        </w:r>
        <w:r w:rsidRPr="00DB4E20" w:rsidDel="00E44A0C">
          <w:rPr>
            <w:lang w:val="en-US"/>
          </w:rPr>
          <w:delText xml:space="preserve"> Alterosen</w:delText>
        </w:r>
        <w:r w:rsidR="003E650F" w:rsidDel="00E44A0C">
          <w:rPr>
            <w:lang w:val="en-US"/>
          </w:rPr>
          <w:delText>, Norway</w:delText>
        </w:r>
        <w:r w:rsidRPr="00DB4E20" w:rsidDel="00E44A0C">
          <w:rPr>
            <w:lang w:val="en-US"/>
          </w:rPr>
          <w:delText xml:space="preserve"> 1984 (Oug et al. 1991) the smell of rotting fish and rancid fat (foot) covered the intertidal areas of Kolgrafafjörður</w:delText>
        </w:r>
        <w:r w:rsidR="002C02B3" w:rsidDel="00E44A0C">
          <w:rPr>
            <w:lang w:val="en-US"/>
          </w:rPr>
          <w:delText xml:space="preserve"> (Stefánsson &amp; von Schmalensee 2013</w:delText>
        </w:r>
        <w:r w:rsidR="00634790" w:rsidDel="00E44A0C">
          <w:rPr>
            <w:lang w:val="en-US"/>
          </w:rPr>
          <w:delText>, Sigurðsson 2015</w:delText>
        </w:r>
        <w:r w:rsidR="002C02B3" w:rsidDel="00E44A0C">
          <w:rPr>
            <w:lang w:val="en-US"/>
          </w:rPr>
          <w:delText>)</w:delText>
        </w:r>
        <w:r w:rsidRPr="00DB4E20" w:rsidDel="00E44A0C">
          <w:rPr>
            <w:lang w:val="en-US"/>
          </w:rPr>
          <w:delText>.</w:delText>
        </w:r>
      </w:del>
    </w:p>
    <w:p w:rsidR="005C5BFC" w:rsidRDefault="00583B9F">
      <w:pPr>
        <w:rPr>
          <w:lang w:val="en-US"/>
        </w:rPr>
      </w:pPr>
      <w:r w:rsidRPr="00583B9F">
        <w:rPr>
          <w:lang w:val="en-US"/>
        </w:rPr>
        <w:t>Levin et al. (2009) noted that although fish detect and avoid low</w:t>
      </w:r>
      <w:r w:rsidR="00205144">
        <w:rPr>
          <w:lang w:val="en-US"/>
        </w:rPr>
        <w:t xml:space="preserve"> oxygen</w:t>
      </w:r>
      <w:r w:rsidRPr="00583B9F">
        <w:rPr>
          <w:lang w:val="en-US"/>
        </w:rPr>
        <w:t xml:space="preserve"> concentrations, they find it relatively difficult to avoid hypoxia related to “diel </w:t>
      </w:r>
      <w:proofErr w:type="gramStart"/>
      <w:r w:rsidRPr="00583B9F">
        <w:rPr>
          <w:lang w:val="en-US"/>
        </w:rPr>
        <w:t>cycling”</w:t>
      </w:r>
      <w:proofErr w:type="gramEnd"/>
      <w:r w:rsidRPr="00583B9F">
        <w:rPr>
          <w:lang w:val="en-US"/>
        </w:rPr>
        <w:t xml:space="preserve">, such as tidal fluctuations. Herring do not regularly migrate to </w:t>
      </w:r>
      <w:proofErr w:type="spellStart"/>
      <w:r w:rsidRPr="00583B9F">
        <w:rPr>
          <w:lang w:val="en-US"/>
        </w:rPr>
        <w:t>Kolgrafafjörður</w:t>
      </w:r>
      <w:proofErr w:type="spellEnd"/>
      <w:ins w:id="101" w:author="Jón Einar" w:date="2018-11-20T11:37:00Z">
        <w:r w:rsidR="00282990">
          <w:rPr>
            <w:lang w:val="en-US"/>
          </w:rPr>
          <w:t xml:space="preserve"> </w:t>
        </w:r>
      </w:ins>
      <w:ins w:id="102" w:author="Jón Einar" w:date="2018-11-20T11:38:00Z">
        <w:r w:rsidR="00282990">
          <w:rPr>
            <w:lang w:val="en-US"/>
          </w:rPr>
          <w:t xml:space="preserve">or south of </w:t>
        </w:r>
        <w:proofErr w:type="spellStart"/>
        <w:r w:rsidR="00282990">
          <w:rPr>
            <w:lang w:val="en-US"/>
          </w:rPr>
          <w:t>Breiðafjörður</w:t>
        </w:r>
        <w:proofErr w:type="spellEnd"/>
        <w:r w:rsidR="00282990">
          <w:rPr>
            <w:lang w:val="en-US"/>
          </w:rPr>
          <w:t xml:space="preserve"> </w:t>
        </w:r>
      </w:ins>
      <w:ins w:id="103" w:author="Jón Einar" w:date="2018-11-20T11:37:00Z">
        <w:r w:rsidR="00282990">
          <w:rPr>
            <w:lang w:val="en-US"/>
          </w:rPr>
          <w:t xml:space="preserve">but </w:t>
        </w:r>
      </w:ins>
      <w:ins w:id="104" w:author="Jón Einar" w:date="2018-11-20T11:39:00Z">
        <w:r w:rsidR="00282990">
          <w:rPr>
            <w:lang w:val="en-US"/>
          </w:rPr>
          <w:t xml:space="preserve">large schools were present </w:t>
        </w:r>
      </w:ins>
      <w:bookmarkStart w:id="105" w:name="_GoBack"/>
      <w:bookmarkEnd w:id="105"/>
      <w:ins w:id="106" w:author="Jón Einar" w:date="2018-11-20T11:38:00Z">
        <w:r w:rsidR="00282990">
          <w:rPr>
            <w:lang w:val="en-US"/>
          </w:rPr>
          <w:t>in winters 2007-2013</w:t>
        </w:r>
      </w:ins>
      <w:ins w:id="107" w:author="Jón Einar" w:date="2018-11-20T11:39:00Z">
        <w:r w:rsidR="00282990">
          <w:rPr>
            <w:lang w:val="en-US"/>
          </w:rPr>
          <w:t xml:space="preserve"> (</w:t>
        </w:r>
        <w:proofErr w:type="spellStart"/>
        <w:r w:rsidR="00282990">
          <w:rPr>
            <w:lang w:val="en-US"/>
          </w:rPr>
          <w:t>Óskarsson</w:t>
        </w:r>
        <w:proofErr w:type="spellEnd"/>
        <w:r w:rsidR="00282990">
          <w:rPr>
            <w:lang w:val="en-US"/>
          </w:rPr>
          <w:t xml:space="preserve"> et al. 2018)</w:t>
        </w:r>
      </w:ins>
      <w:ins w:id="108" w:author="Jón Einar" w:date="2018-11-20T11:38:00Z">
        <w:r w:rsidR="00282990">
          <w:rPr>
            <w:lang w:val="en-US"/>
          </w:rPr>
          <w:t xml:space="preserve">. </w:t>
        </w:r>
      </w:ins>
      <w:del w:id="109" w:author="Jón Einar" w:date="2018-11-20T11:38:00Z">
        <w:r w:rsidRPr="00583B9F" w:rsidDel="00282990">
          <w:rPr>
            <w:lang w:val="en-US"/>
          </w:rPr>
          <w:delText xml:space="preserve"> </w:delText>
        </w:r>
        <w:r w:rsidR="0095696C" w:rsidDel="00282990">
          <w:rPr>
            <w:lang w:val="en-US"/>
          </w:rPr>
          <w:delText>although t</w:delText>
        </w:r>
      </w:del>
      <w:ins w:id="110" w:author="Jón Einar" w:date="2018-11-20T11:38:00Z">
        <w:r w:rsidR="00282990">
          <w:rPr>
            <w:lang w:val="en-US"/>
          </w:rPr>
          <w:t>T</w:t>
        </w:r>
      </w:ins>
      <w:r w:rsidR="0095696C">
        <w:rPr>
          <w:lang w:val="en-US"/>
        </w:rPr>
        <w:t>here are</w:t>
      </w:r>
      <w:ins w:id="111" w:author="Jón Einar" w:date="2018-11-20T11:38:00Z">
        <w:r w:rsidR="00282990">
          <w:rPr>
            <w:lang w:val="en-US"/>
          </w:rPr>
          <w:t xml:space="preserve"> older</w:t>
        </w:r>
      </w:ins>
      <w:r w:rsidR="0095696C">
        <w:rPr>
          <w:lang w:val="en-US"/>
        </w:rPr>
        <w:t xml:space="preserve"> historical accounts of herring </w:t>
      </w:r>
      <w:r w:rsidR="001548BF">
        <w:rPr>
          <w:lang w:val="en-US"/>
        </w:rPr>
        <w:t>collections in the intertidal zones</w:t>
      </w:r>
      <w:ins w:id="112" w:author="Jón Einar" w:date="2018-11-20T11:38:00Z">
        <w:r w:rsidR="00282990">
          <w:rPr>
            <w:lang w:val="en-US"/>
          </w:rPr>
          <w:t xml:space="preserve"> of </w:t>
        </w:r>
        <w:proofErr w:type="spellStart"/>
        <w:r w:rsidR="00282990">
          <w:rPr>
            <w:lang w:val="en-US"/>
          </w:rPr>
          <w:t>Kolgrafafjörð</w:t>
        </w:r>
      </w:ins>
      <w:ins w:id="113" w:author="Jón Einar" w:date="2018-11-20T11:39:00Z">
        <w:r w:rsidR="00282990">
          <w:rPr>
            <w:lang w:val="en-US"/>
          </w:rPr>
          <w:t>ur</w:t>
        </w:r>
      </w:ins>
      <w:proofErr w:type="spellEnd"/>
      <w:del w:id="114" w:author="Jón Einar" w:date="2018-11-20T11:38:00Z">
        <w:r w:rsidR="001548BF" w:rsidDel="00282990">
          <w:rPr>
            <w:lang w:val="en-US"/>
          </w:rPr>
          <w:delText>,</w:delText>
        </w:r>
      </w:del>
      <w:r w:rsidR="0095696C">
        <w:rPr>
          <w:lang w:val="en-US"/>
        </w:rPr>
        <w:t xml:space="preserve"> from the early 20</w:t>
      </w:r>
      <w:r w:rsidR="0095696C" w:rsidRPr="00D61A06">
        <w:rPr>
          <w:vertAlign w:val="superscript"/>
          <w:lang w:val="en-US"/>
        </w:rPr>
        <w:t>th</w:t>
      </w:r>
      <w:r w:rsidR="0095696C">
        <w:rPr>
          <w:lang w:val="en-US"/>
        </w:rPr>
        <w:t xml:space="preserve"> century.</w:t>
      </w:r>
      <w:r w:rsidRPr="00583B9F">
        <w:rPr>
          <w:lang w:val="en-US"/>
        </w:rPr>
        <w:t xml:space="preserve">  </w:t>
      </w:r>
    </w:p>
    <w:p w:rsidR="00D2500F" w:rsidRDefault="005C5BFC">
      <w:pPr>
        <w:rPr>
          <w:lang w:val="en-US"/>
        </w:rPr>
      </w:pPr>
      <w:r>
        <w:rPr>
          <w:lang w:val="en-US"/>
        </w:rPr>
        <w:lastRenderedPageBreak/>
        <w:t>W</w:t>
      </w:r>
      <w:r w:rsidR="00583B9F" w:rsidRPr="00583B9F">
        <w:rPr>
          <w:lang w:val="en-US"/>
        </w:rPr>
        <w:t>e used grab samples to document succession of the benthic fauna at 6 stations o</w:t>
      </w:r>
      <w:r w:rsidR="00583B9F">
        <w:rPr>
          <w:lang w:val="en-US"/>
        </w:rPr>
        <w:t xml:space="preserve">ver a 5 year period (2013-2017). </w:t>
      </w:r>
      <w:commentRangeStart w:id="115"/>
      <w:r w:rsidR="00D2500F">
        <w:rPr>
          <w:lang w:val="en-US"/>
        </w:rPr>
        <w:t>Prior to our stud</w:t>
      </w:r>
      <w:r w:rsidR="00637AAA">
        <w:rPr>
          <w:lang w:val="en-US"/>
        </w:rPr>
        <w:t xml:space="preserve">y, the only data on benthic </w:t>
      </w:r>
      <w:proofErr w:type="spellStart"/>
      <w:r w:rsidR="00637AAA">
        <w:rPr>
          <w:lang w:val="en-US"/>
        </w:rPr>
        <w:t>macrofauna</w:t>
      </w:r>
      <w:proofErr w:type="spellEnd"/>
      <w:r w:rsidR="00D2500F">
        <w:rPr>
          <w:lang w:val="en-US"/>
        </w:rPr>
        <w:t xml:space="preserve"> in </w:t>
      </w:r>
      <w:proofErr w:type="spellStart"/>
      <w:r w:rsidR="00D2500F">
        <w:rPr>
          <w:lang w:val="en-US"/>
        </w:rPr>
        <w:t>Kolgrafafjörður</w:t>
      </w:r>
      <w:proofErr w:type="spellEnd"/>
      <w:r w:rsidR="00D2500F">
        <w:rPr>
          <w:lang w:val="en-US"/>
        </w:rPr>
        <w:t xml:space="preserve"> </w:t>
      </w:r>
      <w:r w:rsidR="00637AAA">
        <w:rPr>
          <w:lang w:val="en-US"/>
        </w:rPr>
        <w:t>was</w:t>
      </w:r>
      <w:r w:rsidR="00D2500F">
        <w:rPr>
          <w:lang w:val="en-US"/>
        </w:rPr>
        <w:t xml:space="preserve"> that of </w:t>
      </w:r>
      <w:proofErr w:type="spellStart"/>
      <w:r w:rsidR="005043FA">
        <w:rPr>
          <w:lang w:val="en-US"/>
        </w:rPr>
        <w:t>Agnar</w:t>
      </w:r>
      <w:proofErr w:type="spellEnd"/>
      <w:r w:rsidR="005043FA">
        <w:rPr>
          <w:lang w:val="en-US"/>
        </w:rPr>
        <w:t xml:space="preserve"> </w:t>
      </w:r>
      <w:proofErr w:type="spellStart"/>
      <w:r w:rsidR="005043FA">
        <w:rPr>
          <w:lang w:val="en-US"/>
        </w:rPr>
        <w:t>Ingó</w:t>
      </w:r>
      <w:r w:rsidR="00D2500F">
        <w:rPr>
          <w:lang w:val="en-US"/>
        </w:rPr>
        <w:t>lfsson</w:t>
      </w:r>
      <w:proofErr w:type="spellEnd"/>
      <w:r w:rsidR="00D2500F">
        <w:rPr>
          <w:lang w:val="en-US"/>
        </w:rPr>
        <w:t xml:space="preserve"> (1999) who collected benthic samples for the environmental impact assessment</w:t>
      </w:r>
      <w:r w:rsidR="003E650F">
        <w:rPr>
          <w:lang w:val="en-US"/>
        </w:rPr>
        <w:t xml:space="preserve"> for the bridge construction</w:t>
      </w:r>
      <w:r w:rsidR="005043FA">
        <w:rPr>
          <w:lang w:val="en-US"/>
        </w:rPr>
        <w:t xml:space="preserve">. </w:t>
      </w:r>
      <w:commentRangeEnd w:id="115"/>
      <w:r w:rsidR="00F152A1">
        <w:rPr>
          <w:rStyle w:val="CommentReference"/>
        </w:rPr>
        <w:commentReference w:id="115"/>
      </w:r>
      <w:r w:rsidR="00D17759" w:rsidRPr="00D17759">
        <w:t xml:space="preserve"> </w:t>
      </w:r>
      <w:r w:rsidR="00D17759" w:rsidRPr="00D17759">
        <w:rPr>
          <w:lang w:val="en-US"/>
        </w:rPr>
        <w:t>Pre-disturbance data is rarely available for studies of eutrophication/hypoxia</w:t>
      </w:r>
      <w:r w:rsidR="00D17759">
        <w:rPr>
          <w:lang w:val="en-US"/>
        </w:rPr>
        <w:t xml:space="preserve"> (Jones &amp; </w:t>
      </w:r>
      <w:r w:rsidR="00D17759" w:rsidRPr="00D17759">
        <w:rPr>
          <w:lang w:val="en-US"/>
        </w:rPr>
        <w:t>Schmitz</w:t>
      </w:r>
      <w:r w:rsidR="00D17759">
        <w:rPr>
          <w:lang w:val="en-US"/>
        </w:rPr>
        <w:t xml:space="preserve"> 2009)</w:t>
      </w:r>
      <w:r w:rsidR="00D17759" w:rsidRPr="00D17759">
        <w:rPr>
          <w:lang w:val="en-US"/>
        </w:rPr>
        <w:t>.</w:t>
      </w:r>
    </w:p>
    <w:p w:rsidR="001B0019" w:rsidRDefault="001B0019">
      <w:pPr>
        <w:rPr>
          <w:lang w:val="en-US"/>
        </w:rPr>
      </w:pPr>
    </w:p>
    <w:p w:rsidR="00027F12" w:rsidRPr="004C6118" w:rsidRDefault="00027F12">
      <w:pPr>
        <w:rPr>
          <w:b/>
          <w:lang w:val="en-US"/>
        </w:rPr>
      </w:pPr>
      <w:r w:rsidRPr="004C6118">
        <w:rPr>
          <w:b/>
          <w:lang w:val="en-US"/>
        </w:rPr>
        <w:t>Methods</w:t>
      </w:r>
    </w:p>
    <w:p w:rsidR="00817CA1" w:rsidRDefault="00817CA1">
      <w:pPr>
        <w:rPr>
          <w:lang w:val="en-US"/>
        </w:rPr>
      </w:pPr>
    </w:p>
    <w:p w:rsidR="00817CA1" w:rsidRDefault="00817CA1">
      <w:pPr>
        <w:rPr>
          <w:lang w:val="en-US"/>
        </w:rPr>
      </w:pPr>
      <w:r>
        <w:rPr>
          <w:lang w:val="en-US"/>
        </w:rPr>
        <w:t>Sampling benthos in the field</w:t>
      </w:r>
    </w:p>
    <w:p w:rsidR="000C75C2" w:rsidRDefault="00A325E9">
      <w:pPr>
        <w:rPr>
          <w:ins w:id="116" w:author="Jón Einar" w:date="2018-11-20T10:52:00Z"/>
          <w:lang w:val="en-US"/>
        </w:rPr>
      </w:pPr>
      <w:r>
        <w:rPr>
          <w:lang w:val="en-US"/>
        </w:rPr>
        <w:t xml:space="preserve">Grab </w:t>
      </w:r>
      <w:r w:rsidRPr="00B660BB">
        <w:rPr>
          <w:lang w:val="en-US"/>
        </w:rPr>
        <w:t>samples (</w:t>
      </w:r>
      <w:proofErr w:type="spellStart"/>
      <w:r w:rsidR="00B660BB" w:rsidRPr="00B660BB">
        <w:rPr>
          <w:lang w:val="en-US"/>
        </w:rPr>
        <w:t>Shipek</w:t>
      </w:r>
      <w:proofErr w:type="spellEnd"/>
      <w:r w:rsidRPr="00B660BB">
        <w:rPr>
          <w:lang w:val="en-US"/>
        </w:rPr>
        <w:t>) were</w:t>
      </w:r>
      <w:r>
        <w:rPr>
          <w:lang w:val="en-US"/>
        </w:rPr>
        <w:t xml:space="preserve"> taken from the benthos within the </w:t>
      </w:r>
      <w:proofErr w:type="spellStart"/>
      <w:r>
        <w:rPr>
          <w:lang w:val="en-US"/>
        </w:rPr>
        <w:t>Kolgrafafjörður</w:t>
      </w:r>
      <w:proofErr w:type="spellEnd"/>
      <w:r>
        <w:rPr>
          <w:lang w:val="en-US"/>
        </w:rPr>
        <w:t xml:space="preserve"> embayment in June or July 2013-2017. </w:t>
      </w:r>
      <w:r w:rsidR="00146896">
        <w:rPr>
          <w:lang w:val="en-US"/>
        </w:rPr>
        <w:t>Sampling was always done at spring low tide</w:t>
      </w:r>
      <w:r w:rsidR="009B77E3">
        <w:rPr>
          <w:lang w:val="en-US"/>
        </w:rPr>
        <w:t>s</w:t>
      </w:r>
      <w:r w:rsidR="00146896">
        <w:rPr>
          <w:lang w:val="en-US"/>
        </w:rPr>
        <w:t xml:space="preserve"> so the research vessels could enter </w:t>
      </w:r>
      <w:proofErr w:type="spellStart"/>
      <w:r w:rsidR="00146896">
        <w:rPr>
          <w:lang w:val="en-US"/>
        </w:rPr>
        <w:t>Kolgrafafjörður</w:t>
      </w:r>
      <w:proofErr w:type="spellEnd"/>
      <w:r w:rsidR="00146896">
        <w:rPr>
          <w:lang w:val="en-US"/>
        </w:rPr>
        <w:t xml:space="preserve"> by sailing under the bridge. </w:t>
      </w:r>
      <w:r>
        <w:rPr>
          <w:lang w:val="en-US"/>
        </w:rPr>
        <w:t xml:space="preserve">Here, followed </w:t>
      </w:r>
      <w:commentRangeStart w:id="117"/>
      <w:proofErr w:type="spellStart"/>
      <w:r>
        <w:rPr>
          <w:lang w:val="en-US"/>
        </w:rPr>
        <w:t>Ingólfsson</w:t>
      </w:r>
      <w:proofErr w:type="spellEnd"/>
      <w:r>
        <w:rPr>
          <w:lang w:val="en-US"/>
        </w:rPr>
        <w:t xml:space="preserve"> </w:t>
      </w:r>
      <w:commentRangeEnd w:id="117"/>
      <w:r>
        <w:rPr>
          <w:rStyle w:val="CommentReference"/>
        </w:rPr>
        <w:commentReference w:id="117"/>
      </w:r>
      <w:r>
        <w:rPr>
          <w:lang w:val="en-US"/>
        </w:rPr>
        <w:t xml:space="preserve">(1999) but did not repeat all his stations but chose the stations with the highest biodiversity in the 1999 study, i.e. the seven stations classified as </w:t>
      </w:r>
      <w:r w:rsidRPr="00A325E9">
        <w:rPr>
          <w:lang w:val="en-US"/>
        </w:rPr>
        <w:t>TWINSPAN-</w:t>
      </w:r>
      <w:r>
        <w:rPr>
          <w:lang w:val="en-US"/>
        </w:rPr>
        <w:t xml:space="preserve">category II to effectively estimate how </w:t>
      </w:r>
      <w:r w:rsidRPr="00A325E9">
        <w:rPr>
          <w:lang w:val="en-US"/>
        </w:rPr>
        <w:t>hypoxia caused by the herring death</w:t>
      </w:r>
      <w:r>
        <w:rPr>
          <w:lang w:val="en-US"/>
        </w:rPr>
        <w:t xml:space="preserve"> affected local biodiversity.</w:t>
      </w:r>
      <w:r w:rsidR="00F26368">
        <w:rPr>
          <w:lang w:val="en-US"/>
        </w:rPr>
        <w:t xml:space="preserve"> Of these seven stations, station B0 was </w:t>
      </w:r>
      <w:r w:rsidR="00F73229">
        <w:rPr>
          <w:lang w:val="en-US"/>
        </w:rPr>
        <w:t xml:space="preserve">effectively destroyed by </w:t>
      </w:r>
      <w:r w:rsidR="00F26368">
        <w:rPr>
          <w:lang w:val="en-US"/>
        </w:rPr>
        <w:t>the bridge construction from 2004</w:t>
      </w:r>
      <w:r w:rsidR="00F73229">
        <w:rPr>
          <w:lang w:val="en-US"/>
        </w:rPr>
        <w:t>,</w:t>
      </w:r>
      <w:r w:rsidR="00F26368">
        <w:rPr>
          <w:lang w:val="en-US"/>
        </w:rPr>
        <w:t xml:space="preserve"> </w:t>
      </w:r>
      <w:r w:rsidR="00F73229">
        <w:rPr>
          <w:lang w:val="en-US"/>
        </w:rPr>
        <w:t xml:space="preserve">filling </w:t>
      </w:r>
      <w:r w:rsidR="00F26368">
        <w:rPr>
          <w:lang w:val="en-US"/>
        </w:rPr>
        <w:t xml:space="preserve">this station with </w:t>
      </w:r>
      <w:commentRangeStart w:id="118"/>
      <w:commentRangeStart w:id="119"/>
      <w:r w:rsidR="00F26368">
        <w:rPr>
          <w:lang w:val="en-US"/>
        </w:rPr>
        <w:t>rocks</w:t>
      </w:r>
      <w:commentRangeEnd w:id="118"/>
      <w:r w:rsidR="00AC4F88">
        <w:rPr>
          <w:rStyle w:val="CommentReference"/>
        </w:rPr>
        <w:commentReference w:id="118"/>
      </w:r>
      <w:commentRangeEnd w:id="119"/>
      <w:r w:rsidR="00480448">
        <w:rPr>
          <w:rStyle w:val="CommentReference"/>
        </w:rPr>
        <w:commentReference w:id="119"/>
      </w:r>
      <w:r w:rsidR="00F26368">
        <w:rPr>
          <w:lang w:val="en-US"/>
        </w:rPr>
        <w:t xml:space="preserve">, leaving six stations for the study. </w:t>
      </w:r>
      <w:r>
        <w:rPr>
          <w:lang w:val="en-US"/>
        </w:rPr>
        <w:t xml:space="preserve">The distribution of these stations also represented the distribution of dead herring, with stations both inside and outside the </w:t>
      </w:r>
      <w:r w:rsidR="00F26368">
        <w:rPr>
          <w:lang w:val="en-US"/>
        </w:rPr>
        <w:t>dead herring mass at the bottom. There were three benthic samples taken at each station to facilitate statistical comparisons of stations</w:t>
      </w:r>
      <w:r w:rsidR="009774C9">
        <w:rPr>
          <w:lang w:val="en-US"/>
        </w:rPr>
        <w:t xml:space="preserve">, whereas the study of </w:t>
      </w:r>
      <w:proofErr w:type="spellStart"/>
      <w:r w:rsidR="009774C9">
        <w:rPr>
          <w:lang w:val="en-US"/>
        </w:rPr>
        <w:t>Ingólfsson</w:t>
      </w:r>
      <w:proofErr w:type="spellEnd"/>
      <w:r w:rsidR="009774C9">
        <w:rPr>
          <w:lang w:val="en-US"/>
        </w:rPr>
        <w:t xml:space="preserve"> (1999) was based on one sample per station</w:t>
      </w:r>
      <w:r w:rsidR="00F26368">
        <w:rPr>
          <w:lang w:val="en-US"/>
        </w:rPr>
        <w:t>.</w:t>
      </w:r>
      <w:ins w:id="120" w:author="Jón Einar" w:date="2018-11-20T10:52:00Z">
        <w:r w:rsidR="000C75C2">
          <w:rPr>
            <w:lang w:val="en-US"/>
          </w:rPr>
          <w:t xml:space="preserve"> The two sampling stations farthest to the west coincided with </w:t>
        </w:r>
      </w:ins>
      <w:ins w:id="121" w:author="Jón Einar" w:date="2018-11-20T10:53:00Z">
        <w:r w:rsidR="000C75C2">
          <w:rPr>
            <w:lang w:val="en-US"/>
          </w:rPr>
          <w:t xml:space="preserve">the deepest part of </w:t>
        </w:r>
      </w:ins>
      <w:ins w:id="122" w:author="Jón Einar" w:date="2018-11-20T10:54:00Z">
        <w:r w:rsidR="00F06D48">
          <w:rPr>
            <w:lang w:val="en-US"/>
          </w:rPr>
          <w:t xml:space="preserve">the </w:t>
        </w:r>
      </w:ins>
      <w:ins w:id="123" w:author="Jón Einar" w:date="2018-11-20T10:55:00Z">
        <w:r w:rsidR="00F06D48" w:rsidRPr="00F06D48">
          <w:rPr>
            <w:lang w:val="en-US"/>
          </w:rPr>
          <w:t xml:space="preserve">area </w:t>
        </w:r>
        <w:r w:rsidR="00F06D48">
          <w:rPr>
            <w:lang w:val="en-US"/>
          </w:rPr>
          <w:t xml:space="preserve">covered with mass of dead </w:t>
        </w:r>
      </w:ins>
      <w:ins w:id="124" w:author="Jón Einar" w:date="2018-11-20T10:54:00Z">
        <w:r w:rsidR="00F06D48">
          <w:rPr>
            <w:lang w:val="en-US"/>
          </w:rPr>
          <w:t>herring</w:t>
        </w:r>
      </w:ins>
      <w:ins w:id="125" w:author="Jón Einar" w:date="2018-11-20T10:55:00Z">
        <w:r w:rsidR="00F06D48">
          <w:rPr>
            <w:lang w:val="en-US"/>
          </w:rPr>
          <w:t xml:space="preserve"> </w:t>
        </w:r>
      </w:ins>
      <w:ins w:id="126" w:author="Jón Einar" w:date="2018-11-20T10:52:00Z">
        <w:r w:rsidR="000C75C2">
          <w:rPr>
            <w:lang w:val="en-US"/>
          </w:rPr>
          <w:t>(</w:t>
        </w:r>
        <w:proofErr w:type="spellStart"/>
        <w:r w:rsidR="000C75C2">
          <w:rPr>
            <w:lang w:val="en-US"/>
          </w:rPr>
          <w:t>Óskarsson</w:t>
        </w:r>
        <w:proofErr w:type="spellEnd"/>
        <w:r w:rsidR="000C75C2">
          <w:rPr>
            <w:lang w:val="en-US"/>
          </w:rPr>
          <w:t xml:space="preserve"> et al. 2018). </w:t>
        </w:r>
      </w:ins>
    </w:p>
    <w:p w:rsidR="00A325E9" w:rsidRDefault="009774C9">
      <w:pPr>
        <w:rPr>
          <w:color w:val="FF0000"/>
          <w:lang w:val="en-US"/>
        </w:rPr>
      </w:pPr>
      <w:r>
        <w:rPr>
          <w:lang w:val="en-US"/>
        </w:rPr>
        <w:t xml:space="preserve"> </w:t>
      </w:r>
      <w:commentRangeStart w:id="127"/>
      <w:r w:rsidRPr="00F716B3">
        <w:rPr>
          <w:color w:val="FF0000"/>
          <w:lang w:val="en-US"/>
        </w:rPr>
        <w:t xml:space="preserve">In an attempt to get an uncontaminated comparison with our </w:t>
      </w:r>
      <w:proofErr w:type="spellStart"/>
      <w:r w:rsidRPr="00F716B3">
        <w:rPr>
          <w:color w:val="FF0000"/>
          <w:lang w:val="en-US"/>
        </w:rPr>
        <w:t>Kolgrafafjörður</w:t>
      </w:r>
      <w:proofErr w:type="spellEnd"/>
      <w:r w:rsidRPr="00F716B3">
        <w:rPr>
          <w:color w:val="FF0000"/>
          <w:lang w:val="en-US"/>
        </w:rPr>
        <w:t xml:space="preserve"> samples, we also initially added two stations north of the bridge in 2013; however, the benthic habitat there differed sharply from that within the embayment, and the southern station probably also was contaminated from the herring death anyway (</w:t>
      </w:r>
      <w:proofErr w:type="spellStart"/>
      <w:r w:rsidRPr="00F716B3">
        <w:rPr>
          <w:color w:val="FF0000"/>
          <w:lang w:val="en-US"/>
        </w:rPr>
        <w:t>Sigurðsson</w:t>
      </w:r>
      <w:proofErr w:type="spellEnd"/>
      <w:r w:rsidRPr="00F716B3">
        <w:rPr>
          <w:color w:val="FF0000"/>
          <w:lang w:val="en-US"/>
        </w:rPr>
        <w:t xml:space="preserve"> 2015). </w:t>
      </w:r>
      <w:commentRangeEnd w:id="127"/>
      <w:r w:rsidR="00F716B3">
        <w:rPr>
          <w:rStyle w:val="CommentReference"/>
        </w:rPr>
        <w:commentReference w:id="127"/>
      </w:r>
    </w:p>
    <w:p w:rsidR="00817CA1" w:rsidRDefault="00817CA1">
      <w:pPr>
        <w:rPr>
          <w:lang w:val="en-US"/>
        </w:rPr>
      </w:pPr>
    </w:p>
    <w:p w:rsidR="006A1875" w:rsidRDefault="00817CA1">
      <w:pPr>
        <w:rPr>
          <w:lang w:val="en-US"/>
        </w:rPr>
      </w:pPr>
      <w:r>
        <w:rPr>
          <w:lang w:val="en-US"/>
        </w:rPr>
        <w:t>Sample preparation and classification</w:t>
      </w:r>
    </w:p>
    <w:p w:rsidR="00510315" w:rsidRDefault="00510315">
      <w:pPr>
        <w:rPr>
          <w:lang w:val="en-US"/>
        </w:rPr>
      </w:pPr>
      <w:r>
        <w:rPr>
          <w:lang w:val="en-US"/>
        </w:rPr>
        <w:t>On the boat immediately aft</w:t>
      </w:r>
      <w:r w:rsidR="001B7945">
        <w:rPr>
          <w:lang w:val="en-US"/>
        </w:rPr>
        <w:t>er obtaining the grab samples</w:t>
      </w:r>
      <w:r>
        <w:rPr>
          <w:lang w:val="en-US"/>
        </w:rPr>
        <w:t xml:space="preserve">, samples were diluted with seawater and filtered using 60 micron sieve to remove mud from the samples. </w:t>
      </w:r>
      <w:r w:rsidR="001B7945">
        <w:rPr>
          <w:lang w:val="en-US"/>
        </w:rPr>
        <w:t>F</w:t>
      </w:r>
      <w:r>
        <w:rPr>
          <w:lang w:val="en-US"/>
        </w:rPr>
        <w:t>ormaldehyde solution and borax were added</w:t>
      </w:r>
      <w:r w:rsidR="001B7945">
        <w:rPr>
          <w:lang w:val="en-US"/>
        </w:rPr>
        <w:t xml:space="preserve"> to each sample</w:t>
      </w:r>
      <w:r>
        <w:rPr>
          <w:lang w:val="en-US"/>
        </w:rPr>
        <w:t xml:space="preserve"> but removed </w:t>
      </w:r>
      <w:r w:rsidRPr="000D3313">
        <w:rPr>
          <w:highlight w:val="yellow"/>
          <w:lang w:val="en-US"/>
        </w:rPr>
        <w:t>xx</w:t>
      </w:r>
      <w:r>
        <w:rPr>
          <w:lang w:val="en-US"/>
        </w:rPr>
        <w:t xml:space="preserve"> hours after sampling and replaced with a 70% </w:t>
      </w:r>
      <w:proofErr w:type="spellStart"/>
      <w:r>
        <w:rPr>
          <w:lang w:val="en-US"/>
        </w:rPr>
        <w:t>isoprophyl</w:t>
      </w:r>
      <w:proofErr w:type="spellEnd"/>
      <w:r>
        <w:rPr>
          <w:lang w:val="en-US"/>
        </w:rPr>
        <w:t xml:space="preserve"> </w:t>
      </w:r>
      <w:proofErr w:type="spellStart"/>
      <w:r>
        <w:rPr>
          <w:lang w:val="en-US"/>
        </w:rPr>
        <w:t>alchohol</w:t>
      </w:r>
      <w:proofErr w:type="spellEnd"/>
      <w:r>
        <w:rPr>
          <w:lang w:val="en-US"/>
        </w:rPr>
        <w:t xml:space="preserve">. </w:t>
      </w:r>
      <w:r w:rsidR="001B7945">
        <w:rPr>
          <w:lang w:val="en-US"/>
        </w:rPr>
        <w:t>A fourth sample was taken once for eac</w:t>
      </w:r>
      <w:r w:rsidR="00817CA1">
        <w:rPr>
          <w:lang w:val="en-US"/>
        </w:rPr>
        <w:t>h station for sediment analysis.</w:t>
      </w:r>
    </w:p>
    <w:p w:rsidR="006A1875" w:rsidRDefault="006A1875">
      <w:pPr>
        <w:rPr>
          <w:lang w:val="en-US"/>
        </w:rPr>
      </w:pPr>
      <w:r>
        <w:rPr>
          <w:lang w:val="en-US"/>
        </w:rPr>
        <w:t xml:space="preserve">Benthic </w:t>
      </w:r>
      <w:proofErr w:type="spellStart"/>
      <w:r>
        <w:rPr>
          <w:lang w:val="en-US"/>
        </w:rPr>
        <w:t>macrofauna</w:t>
      </w:r>
      <w:proofErr w:type="spellEnd"/>
      <w:r>
        <w:rPr>
          <w:lang w:val="en-US"/>
        </w:rPr>
        <w:t xml:space="preserve"> </w:t>
      </w:r>
      <w:r w:rsidR="008F081E">
        <w:rPr>
          <w:lang w:val="en-US"/>
        </w:rPr>
        <w:t>were</w:t>
      </w:r>
      <w:r>
        <w:rPr>
          <w:lang w:val="en-US"/>
        </w:rPr>
        <w:t xml:space="preserve"> sorted, identified and counted in a laboratory. </w:t>
      </w:r>
      <w:r w:rsidR="008F081E">
        <w:rPr>
          <w:lang w:val="en-US"/>
        </w:rPr>
        <w:t xml:space="preserve">Samples were subbed 2 times (4 parts) prior to identification and counting. Each sample was dyed with Bengal Rose to stain </w:t>
      </w:r>
      <w:proofErr w:type="spellStart"/>
      <w:r w:rsidR="008F081E">
        <w:rPr>
          <w:lang w:val="en-US"/>
        </w:rPr>
        <w:t>macrofauna</w:t>
      </w:r>
      <w:proofErr w:type="spellEnd"/>
      <w:r w:rsidR="008F081E">
        <w:rPr>
          <w:lang w:val="en-US"/>
        </w:rPr>
        <w:t xml:space="preserve"> prior to sample processing. </w:t>
      </w:r>
      <w:proofErr w:type="spellStart"/>
      <w:r w:rsidR="008F081E">
        <w:rPr>
          <w:lang w:val="en-US"/>
        </w:rPr>
        <w:t>Macrofauna</w:t>
      </w:r>
      <w:proofErr w:type="spellEnd"/>
      <w:r w:rsidR="008F081E">
        <w:rPr>
          <w:lang w:val="en-US"/>
        </w:rPr>
        <w:t xml:space="preserve"> was </w:t>
      </w:r>
      <w:proofErr w:type="spellStart"/>
      <w:r w:rsidR="008F081E">
        <w:rPr>
          <w:lang w:val="en-US"/>
        </w:rPr>
        <w:t>identied</w:t>
      </w:r>
      <w:proofErr w:type="spellEnd"/>
      <w:r w:rsidR="008F081E">
        <w:rPr>
          <w:lang w:val="en-US"/>
        </w:rPr>
        <w:t xml:space="preserve"> under á stereoscope. </w:t>
      </w:r>
      <w:proofErr w:type="spellStart"/>
      <w:r w:rsidR="00DE5542">
        <w:rPr>
          <w:lang w:val="en-US"/>
        </w:rPr>
        <w:t>Macrofauna</w:t>
      </w:r>
      <w:proofErr w:type="spellEnd"/>
      <w:r w:rsidR="00DE5542">
        <w:rPr>
          <w:lang w:val="en-US"/>
        </w:rPr>
        <w:t xml:space="preserve"> were </w:t>
      </w:r>
      <w:r w:rsidR="001B7945">
        <w:rPr>
          <w:lang w:val="en-US"/>
        </w:rPr>
        <w:t>identified</w:t>
      </w:r>
      <w:r w:rsidR="00DE5542">
        <w:rPr>
          <w:lang w:val="en-US"/>
        </w:rPr>
        <w:t xml:space="preserve"> to species when possible but otherwise to genus or class.</w:t>
      </w:r>
    </w:p>
    <w:p w:rsidR="00817CA1" w:rsidRDefault="00817CA1">
      <w:pPr>
        <w:rPr>
          <w:lang w:val="en-US"/>
        </w:rPr>
      </w:pPr>
    </w:p>
    <w:p w:rsidR="00027F12" w:rsidRDefault="006B38F4">
      <w:pPr>
        <w:rPr>
          <w:lang w:val="en-US"/>
        </w:rPr>
      </w:pPr>
      <w:r>
        <w:rPr>
          <w:lang w:val="en-US"/>
        </w:rPr>
        <w:t>Sediment analysis (</w:t>
      </w:r>
      <w:proofErr w:type="spellStart"/>
      <w:r>
        <w:rPr>
          <w:lang w:val="en-US"/>
        </w:rPr>
        <w:t>þýðing</w:t>
      </w:r>
      <w:proofErr w:type="spellEnd"/>
      <w:r>
        <w:rPr>
          <w:lang w:val="en-US"/>
        </w:rPr>
        <w:t xml:space="preserve"> á </w:t>
      </w:r>
      <w:proofErr w:type="spellStart"/>
      <w:r>
        <w:rPr>
          <w:lang w:val="en-US"/>
        </w:rPr>
        <w:t>kaflanum</w:t>
      </w:r>
      <w:proofErr w:type="spellEnd"/>
      <w:r>
        <w:rPr>
          <w:lang w:val="en-US"/>
        </w:rPr>
        <w:t xml:space="preserve"> </w:t>
      </w:r>
      <w:proofErr w:type="spellStart"/>
      <w:r>
        <w:rPr>
          <w:lang w:val="en-US"/>
        </w:rPr>
        <w:t>ms</w:t>
      </w:r>
      <w:proofErr w:type="spellEnd"/>
      <w:r>
        <w:rPr>
          <w:lang w:val="en-US"/>
        </w:rPr>
        <w:t xml:space="preserve"> </w:t>
      </w:r>
      <w:proofErr w:type="spellStart"/>
      <w:r>
        <w:rPr>
          <w:lang w:val="en-US"/>
        </w:rPr>
        <w:t>ritgerð</w:t>
      </w:r>
      <w:proofErr w:type="spellEnd"/>
      <w:r>
        <w:rPr>
          <w:lang w:val="en-US"/>
        </w:rPr>
        <w:t xml:space="preserve"> VAS)</w:t>
      </w:r>
    </w:p>
    <w:p w:rsidR="00B968B5" w:rsidRDefault="00B968B5">
      <w:pPr>
        <w:rPr>
          <w:ins w:id="128" w:author="Jón Einar" w:date="2018-04-24T09:25:00Z"/>
          <w:lang w:val="en-US"/>
        </w:rPr>
      </w:pPr>
      <w:ins w:id="129" w:author="Jón Einar" w:date="2018-04-24T09:27:00Z">
        <w:r>
          <w:rPr>
            <w:lang w:val="en-US"/>
          </w:rPr>
          <w:t>We estimated carb</w:t>
        </w:r>
      </w:ins>
      <w:ins w:id="130" w:author="Jón Einar" w:date="2018-04-24T09:28:00Z">
        <w:r>
          <w:rPr>
            <w:lang w:val="en-US"/>
          </w:rPr>
          <w:t>on content of sediment samples by using loss on ignition (</w:t>
        </w:r>
      </w:ins>
      <w:proofErr w:type="spellStart"/>
      <w:ins w:id="131" w:author="Jón Einar" w:date="2018-04-24T09:48:00Z">
        <w:r w:rsidR="00D83913">
          <w:rPr>
            <w:lang w:val="en-US"/>
          </w:rPr>
          <w:t>Heiri</w:t>
        </w:r>
        <w:proofErr w:type="spellEnd"/>
        <w:r w:rsidR="00D83913">
          <w:rPr>
            <w:lang w:val="en-US"/>
          </w:rPr>
          <w:t xml:space="preserve"> et al. 2001</w:t>
        </w:r>
      </w:ins>
      <w:ins w:id="132" w:author="Jón Einar" w:date="2018-04-24T09:28:00Z">
        <w:r>
          <w:rPr>
            <w:lang w:val="en-US"/>
          </w:rPr>
          <w:t xml:space="preserve">). </w:t>
        </w:r>
      </w:ins>
      <w:ins w:id="133" w:author="Jón Einar" w:date="2018-04-24T09:29:00Z">
        <w:r w:rsidR="00111DEF">
          <w:rPr>
            <w:lang w:val="en-US"/>
          </w:rPr>
          <w:t xml:space="preserve">This was our annual index of </w:t>
        </w:r>
      </w:ins>
      <w:ins w:id="134" w:author="Jón Einar" w:date="2018-04-24T09:30:00Z">
        <w:r w:rsidR="00111DEF">
          <w:rPr>
            <w:lang w:val="en-US"/>
          </w:rPr>
          <w:t>the amount of organic matter present</w:t>
        </w:r>
      </w:ins>
      <w:ins w:id="135" w:author="Jón Einar" w:date="2018-04-24T09:39:00Z">
        <w:r w:rsidR="00D83913">
          <w:rPr>
            <w:lang w:val="en-US"/>
          </w:rPr>
          <w:t xml:space="preserve"> in the benthos</w:t>
        </w:r>
      </w:ins>
      <w:ins w:id="136" w:author="Jón Einar" w:date="2018-04-24T09:50:00Z">
        <w:r w:rsidR="00B946DE">
          <w:rPr>
            <w:lang w:val="en-US"/>
          </w:rPr>
          <w:t xml:space="preserve"> upon sampling</w:t>
        </w:r>
      </w:ins>
      <w:ins w:id="137" w:author="Jón Einar" w:date="2018-04-24T09:39:00Z">
        <w:r w:rsidR="00D83913">
          <w:rPr>
            <w:lang w:val="en-US"/>
          </w:rPr>
          <w:t xml:space="preserve">. </w:t>
        </w:r>
      </w:ins>
    </w:p>
    <w:p w:rsidR="00FA2631" w:rsidRDefault="006B38F4">
      <w:pPr>
        <w:rPr>
          <w:lang w:val="en-US"/>
        </w:rPr>
      </w:pPr>
      <w:r>
        <w:rPr>
          <w:lang w:val="en-US"/>
        </w:rPr>
        <w:t xml:space="preserve">The sediment samples were dried at 60°C for 24 hours and stirred 2-3 times to prevent clot formation. The dried samples were then sieved with 4000, 2000, 1000, 250, 125 and 63 µm sieves, and each size groups weighed after sieving to obtain the proportion of each particle size group . </w:t>
      </w:r>
    </w:p>
    <w:p w:rsidR="006B38F4" w:rsidRDefault="006B38F4">
      <w:pPr>
        <w:rPr>
          <w:ins w:id="138" w:author="Jón Einar" w:date="2018-04-24T09:50:00Z"/>
          <w:lang w:val="en-US"/>
        </w:rPr>
      </w:pPr>
      <w:r>
        <w:rPr>
          <w:lang w:val="en-US"/>
        </w:rPr>
        <w:t xml:space="preserve">The organic matter content was estimated by burning the finest (clay) particles (63 µm); a small amount of these particles (2±0.05 g) was placed in porcelain melting pots and burned at 475 °C for 2 hours. </w:t>
      </w:r>
      <w:r w:rsidR="00FA2631">
        <w:rPr>
          <w:lang w:val="en-US"/>
        </w:rPr>
        <w:t xml:space="preserve">The subsequent comparison of organic matter content between sampling stations is based on average values for </w:t>
      </w:r>
      <w:del w:id="139" w:author="Jón Einar" w:date="2018-04-24T11:41:00Z">
        <w:r w:rsidR="00FA2631" w:rsidDel="00147106">
          <w:rPr>
            <w:lang w:val="en-US"/>
          </w:rPr>
          <w:delText xml:space="preserve">4 </w:delText>
        </w:r>
      </w:del>
      <w:ins w:id="140" w:author="Jón Einar" w:date="2018-04-24T11:41:00Z">
        <w:r w:rsidR="00147106">
          <w:rPr>
            <w:lang w:val="en-US"/>
          </w:rPr>
          <w:t xml:space="preserve">2 </w:t>
        </w:r>
      </w:ins>
      <w:r w:rsidR="00FA2631">
        <w:rPr>
          <w:lang w:val="en-US"/>
        </w:rPr>
        <w:t>such particle sub-samples from each sampling station</w:t>
      </w:r>
      <w:ins w:id="141" w:author="Jón Einar" w:date="2018-04-24T09:28:00Z">
        <w:r w:rsidR="00B968B5">
          <w:rPr>
            <w:lang w:val="en-US"/>
          </w:rPr>
          <w:t xml:space="preserve"> per year of study</w:t>
        </w:r>
      </w:ins>
      <w:ins w:id="142" w:author="Jón Einar" w:date="2018-04-24T11:51:00Z">
        <w:r w:rsidR="0075647C">
          <w:rPr>
            <w:lang w:val="en-US"/>
          </w:rPr>
          <w:t>.</w:t>
        </w:r>
      </w:ins>
      <w:r w:rsidR="00FA2631">
        <w:rPr>
          <w:lang w:val="en-US"/>
        </w:rPr>
        <w:t xml:space="preserve"> </w:t>
      </w:r>
      <w:del w:id="143" w:author="Jón Einar" w:date="2018-04-24T11:51:00Z">
        <w:r w:rsidR="00FA2631" w:rsidDel="0075647C">
          <w:rPr>
            <w:lang w:val="en-US"/>
          </w:rPr>
          <w:delText>(</w:delText>
        </w:r>
        <w:r w:rsidR="00FA2631" w:rsidRPr="00FA2631" w:rsidDel="0075647C">
          <w:rPr>
            <w:highlight w:val="yellow"/>
            <w:lang w:val="en-US"/>
          </w:rPr>
          <w:delText>stöð? ekki per s</w:delText>
        </w:r>
        <w:r w:rsidR="00DC47E1" w:rsidDel="0075647C">
          <w:rPr>
            <w:highlight w:val="yellow"/>
            <w:lang w:val="en-US"/>
          </w:rPr>
          <w:delText>ýni?</w:delText>
        </w:r>
        <w:r w:rsidR="00FA2631" w:rsidDel="0075647C">
          <w:rPr>
            <w:highlight w:val="yellow"/>
            <w:lang w:val="en-US"/>
          </w:rPr>
          <w:delText xml:space="preserve"> sjá bls. 10</w:delText>
        </w:r>
        <w:r w:rsidR="00FA2631" w:rsidRPr="00FA2631" w:rsidDel="0075647C">
          <w:rPr>
            <w:highlight w:val="yellow"/>
            <w:lang w:val="en-US"/>
          </w:rPr>
          <w:delText>).</w:delText>
        </w:r>
      </w:del>
    </w:p>
    <w:p w:rsidR="00B946DE" w:rsidRDefault="00B946DE">
      <w:pPr>
        <w:rPr>
          <w:lang w:val="en-US"/>
        </w:rPr>
      </w:pPr>
      <w:ins w:id="144" w:author="Jón Einar" w:date="2018-04-24T09:50:00Z">
        <w:r>
          <w:rPr>
            <w:lang w:val="en-US"/>
          </w:rPr>
          <w:t>We compared total carbon among stations and years using</w:t>
        </w:r>
      </w:ins>
      <w:ins w:id="145" w:author="Jón Einar" w:date="2018-04-24T09:51:00Z">
        <w:r>
          <w:rPr>
            <w:lang w:val="en-US"/>
          </w:rPr>
          <w:t xml:space="preserve"> generalized linear model, where year, station and their interaction were fixed effects. </w:t>
        </w:r>
      </w:ins>
    </w:p>
    <w:p w:rsidR="00C357F5" w:rsidRDefault="00C357F5">
      <w:pPr>
        <w:rPr>
          <w:ins w:id="146" w:author="Jón Einar" w:date="2018-04-24T11:41:00Z"/>
          <w:lang w:val="en-US"/>
        </w:rPr>
      </w:pPr>
    </w:p>
    <w:p w:rsidR="00C357F5" w:rsidRDefault="00C357F5">
      <w:pPr>
        <w:rPr>
          <w:lang w:val="en-US"/>
        </w:rPr>
      </w:pPr>
    </w:p>
    <w:p w:rsidR="00C62975" w:rsidRDefault="00C62975">
      <w:pPr>
        <w:rPr>
          <w:b/>
          <w:lang w:val="en-US"/>
        </w:rPr>
      </w:pPr>
      <w:proofErr w:type="spellStart"/>
      <w:r w:rsidRPr="00C62975">
        <w:rPr>
          <w:b/>
          <w:lang w:val="en-US"/>
        </w:rPr>
        <w:t>Niðurstöður</w:t>
      </w:r>
      <w:proofErr w:type="spellEnd"/>
      <w:r w:rsidR="006553F0">
        <w:rPr>
          <w:b/>
          <w:lang w:val="en-US"/>
        </w:rPr>
        <w:t xml:space="preserve"> (</w:t>
      </w:r>
      <w:proofErr w:type="spellStart"/>
      <w:r w:rsidR="006553F0">
        <w:rPr>
          <w:b/>
          <w:lang w:val="en-US"/>
        </w:rPr>
        <w:t>punktar</w:t>
      </w:r>
      <w:proofErr w:type="spellEnd"/>
      <w:r w:rsidR="006553F0">
        <w:rPr>
          <w:b/>
          <w:lang w:val="en-US"/>
        </w:rPr>
        <w:t>)</w:t>
      </w:r>
    </w:p>
    <w:p w:rsidR="00E81572" w:rsidRDefault="00E81572">
      <w:pPr>
        <w:rPr>
          <w:ins w:id="147" w:author="Jón Einar" w:date="2018-04-24T09:50:00Z"/>
          <w:b/>
          <w:lang w:val="en-US"/>
        </w:rPr>
      </w:pPr>
    </w:p>
    <w:p w:rsidR="00B946DE" w:rsidRDefault="00B946DE">
      <w:pPr>
        <w:rPr>
          <w:ins w:id="148" w:author="Jón Einar" w:date="2018-04-24T09:50:00Z"/>
          <w:b/>
          <w:lang w:val="en-US"/>
        </w:rPr>
      </w:pPr>
      <w:ins w:id="149" w:author="Jón Einar" w:date="2018-04-24T09:50:00Z">
        <w:r>
          <w:rPr>
            <w:b/>
            <w:lang w:val="en-US"/>
          </w:rPr>
          <w:t>Carbon content of sediment</w:t>
        </w:r>
      </w:ins>
    </w:p>
    <w:p w:rsidR="00B946DE" w:rsidRDefault="00B946DE">
      <w:pPr>
        <w:rPr>
          <w:ins w:id="150" w:author="Jón Einar" w:date="2018-05-04T10:51:00Z"/>
          <w:lang w:val="en-US"/>
        </w:rPr>
      </w:pPr>
      <w:ins w:id="151" w:author="Jón Einar" w:date="2018-04-24T09:52:00Z">
        <w:r w:rsidRPr="00B946DE">
          <w:rPr>
            <w:lang w:val="en-US"/>
            <w:rPrChange w:id="152" w:author="Jón Einar" w:date="2018-04-24T09:53:00Z">
              <w:rPr>
                <w:b/>
                <w:lang w:val="en-US"/>
              </w:rPr>
            </w:rPrChange>
          </w:rPr>
          <w:t>Carbon content</w:t>
        </w:r>
      </w:ins>
      <w:ins w:id="153" w:author="Jón Einar" w:date="2018-04-24T09:53:00Z">
        <w:r>
          <w:rPr>
            <w:lang w:val="en-US"/>
          </w:rPr>
          <w:t xml:space="preserve"> was similar among stations (</w:t>
        </w:r>
      </w:ins>
      <w:ins w:id="154" w:author="Jón Einar" w:date="2018-04-24T09:54:00Z">
        <w:r>
          <w:rPr>
            <w:lang w:val="en-US"/>
          </w:rPr>
          <w:t xml:space="preserve">F </w:t>
        </w:r>
        <w:r w:rsidRPr="00B946DE">
          <w:rPr>
            <w:vertAlign w:val="subscript"/>
            <w:lang w:val="en-US"/>
            <w:rPrChange w:id="155" w:author="Jón Einar" w:date="2018-04-24T09:55:00Z">
              <w:rPr>
                <w:lang w:val="en-US"/>
              </w:rPr>
            </w:rPrChange>
          </w:rPr>
          <w:t>5, 30</w:t>
        </w:r>
      </w:ins>
      <w:ins w:id="156" w:author="Jón Einar" w:date="2018-04-24T09:55:00Z">
        <w:r>
          <w:rPr>
            <w:lang w:val="en-US"/>
          </w:rPr>
          <w:t xml:space="preserve"> = </w:t>
        </w:r>
      </w:ins>
      <w:ins w:id="157" w:author="Jón Einar" w:date="2018-04-24T09:54:00Z">
        <w:r>
          <w:rPr>
            <w:lang w:val="en-US"/>
          </w:rPr>
          <w:t>1.8</w:t>
        </w:r>
      </w:ins>
      <w:ins w:id="158" w:author="Jón Einar" w:date="2018-04-24T09:55:00Z">
        <w:r>
          <w:rPr>
            <w:lang w:val="en-US"/>
          </w:rPr>
          <w:t>, P=</w:t>
        </w:r>
      </w:ins>
      <w:ins w:id="159" w:author="Jón Einar" w:date="2018-04-24T09:54:00Z">
        <w:r w:rsidRPr="00B946DE">
          <w:rPr>
            <w:lang w:val="en-US"/>
          </w:rPr>
          <w:t>0.14</w:t>
        </w:r>
      </w:ins>
      <w:ins w:id="160" w:author="Jón Einar" w:date="2018-04-24T09:55:00Z">
        <w:r>
          <w:rPr>
            <w:lang w:val="en-US"/>
          </w:rPr>
          <w:t xml:space="preserve">) but differed among years (F </w:t>
        </w:r>
        <w:r w:rsidRPr="00B946DE">
          <w:rPr>
            <w:vertAlign w:val="subscript"/>
            <w:lang w:val="en-US"/>
            <w:rPrChange w:id="161" w:author="Jón Einar" w:date="2018-04-24T09:56:00Z">
              <w:rPr>
                <w:lang w:val="en-US"/>
              </w:rPr>
            </w:rPrChange>
          </w:rPr>
          <w:t xml:space="preserve">4, 30 </w:t>
        </w:r>
        <w:r>
          <w:rPr>
            <w:lang w:val="en-US"/>
          </w:rPr>
          <w:t>= 17</w:t>
        </w:r>
        <w:r w:rsidRPr="00B946DE">
          <w:rPr>
            <w:lang w:val="en-US"/>
          </w:rPr>
          <w:t>.</w:t>
        </w:r>
        <w:r>
          <w:rPr>
            <w:lang w:val="en-US"/>
          </w:rPr>
          <w:t>2, P=0.</w:t>
        </w:r>
      </w:ins>
      <w:ins w:id="162" w:author="Jón Einar" w:date="2018-04-24T09:56:00Z">
        <w:r>
          <w:rPr>
            <w:lang w:val="en-US"/>
          </w:rPr>
          <w:t>0001</w:t>
        </w:r>
      </w:ins>
      <w:ins w:id="163" w:author="Jón Einar" w:date="2018-04-24T09:55:00Z">
        <w:r w:rsidRPr="00B946DE">
          <w:rPr>
            <w:lang w:val="en-US"/>
          </w:rPr>
          <w:t>)</w:t>
        </w:r>
      </w:ins>
      <w:ins w:id="164" w:author="Jón Einar" w:date="2018-04-24T09:56:00Z">
        <w:r>
          <w:rPr>
            <w:lang w:val="en-US"/>
          </w:rPr>
          <w:t xml:space="preserve"> in a consistent manner (the</w:t>
        </w:r>
      </w:ins>
      <w:ins w:id="165" w:author="Jón Einar" w:date="2018-04-24T10:01:00Z">
        <w:r w:rsidR="003E790E">
          <w:rPr>
            <w:lang w:val="en-US"/>
          </w:rPr>
          <w:t xml:space="preserve"> station * year</w:t>
        </w:r>
      </w:ins>
      <w:ins w:id="166" w:author="Jón Einar" w:date="2018-04-24T09:56:00Z">
        <w:r>
          <w:rPr>
            <w:lang w:val="en-US"/>
          </w:rPr>
          <w:t xml:space="preserve"> interaction </w:t>
        </w:r>
      </w:ins>
      <w:ins w:id="167" w:author="Jón Einar" w:date="2018-04-24T10:01:00Z">
        <w:r w:rsidR="003E790E">
          <w:rPr>
            <w:lang w:val="en-US"/>
          </w:rPr>
          <w:t xml:space="preserve">was </w:t>
        </w:r>
      </w:ins>
      <w:ins w:id="168" w:author="Jón Einar" w:date="2018-04-24T09:56:00Z">
        <w:r>
          <w:rPr>
            <w:lang w:val="en-US"/>
          </w:rPr>
          <w:t xml:space="preserve">not significant: </w:t>
        </w:r>
        <w:r w:rsidRPr="00B946DE">
          <w:rPr>
            <w:lang w:val="en-US"/>
          </w:rPr>
          <w:t xml:space="preserve">F </w:t>
        </w:r>
      </w:ins>
      <w:ins w:id="169" w:author="Jón Einar" w:date="2018-04-24T09:57:00Z">
        <w:r>
          <w:rPr>
            <w:vertAlign w:val="subscript"/>
            <w:lang w:val="en-US"/>
          </w:rPr>
          <w:t>20</w:t>
        </w:r>
      </w:ins>
      <w:ins w:id="170" w:author="Jón Einar" w:date="2018-04-24T09:56:00Z">
        <w:r w:rsidRPr="00B946DE">
          <w:rPr>
            <w:vertAlign w:val="subscript"/>
            <w:lang w:val="en-US"/>
            <w:rPrChange w:id="171" w:author="Jón Einar" w:date="2018-04-24T09:57:00Z">
              <w:rPr>
                <w:lang w:val="en-US"/>
              </w:rPr>
            </w:rPrChange>
          </w:rPr>
          <w:t>, 30</w:t>
        </w:r>
        <w:r>
          <w:rPr>
            <w:lang w:val="en-US"/>
          </w:rPr>
          <w:t xml:space="preserve"> = 1.</w:t>
        </w:r>
      </w:ins>
      <w:ins w:id="172" w:author="Jón Einar" w:date="2018-04-24T09:57:00Z">
        <w:r>
          <w:rPr>
            <w:lang w:val="en-US"/>
          </w:rPr>
          <w:t>2</w:t>
        </w:r>
      </w:ins>
      <w:ins w:id="173" w:author="Jón Einar" w:date="2018-04-24T09:56:00Z">
        <w:r w:rsidRPr="00B946DE">
          <w:rPr>
            <w:lang w:val="en-US"/>
          </w:rPr>
          <w:t>, P=0.</w:t>
        </w:r>
      </w:ins>
      <w:ins w:id="174" w:author="Jón Einar" w:date="2018-04-24T09:57:00Z">
        <w:r>
          <w:rPr>
            <w:lang w:val="en-US"/>
          </w:rPr>
          <w:t xml:space="preserve">31). </w:t>
        </w:r>
      </w:ins>
      <w:ins w:id="175" w:author="Jón Einar" w:date="2018-04-24T09:58:00Z">
        <w:r>
          <w:rPr>
            <w:lang w:val="en-US"/>
          </w:rPr>
          <w:t>Pos</w:t>
        </w:r>
      </w:ins>
      <w:ins w:id="176" w:author="Jón Einar" w:date="2018-04-24T09:59:00Z">
        <w:r>
          <w:rPr>
            <w:lang w:val="en-US"/>
          </w:rPr>
          <w:t xml:space="preserve">t-hoc test of differences among </w:t>
        </w:r>
      </w:ins>
      <w:ins w:id="177" w:author="Jón Einar" w:date="2018-04-24T09:57:00Z">
        <w:r>
          <w:rPr>
            <w:lang w:val="en-US"/>
          </w:rPr>
          <w:t>LSMEANS indicated that 2013 differed from all other years (P&gt;0</w:t>
        </w:r>
      </w:ins>
      <w:ins w:id="178" w:author="Jón Einar" w:date="2018-04-24T09:58:00Z">
        <w:r>
          <w:rPr>
            <w:lang w:val="en-US"/>
          </w:rPr>
          <w:t>.0001) but that other years were similar to one another (P&gt;0.083).</w:t>
        </w:r>
      </w:ins>
      <w:ins w:id="179" w:author="Jón Einar" w:date="2018-04-24T09:59:00Z">
        <w:r w:rsidR="008408F7">
          <w:rPr>
            <w:lang w:val="en-US"/>
          </w:rPr>
          <w:t xml:space="preserve"> The</w:t>
        </w:r>
      </w:ins>
      <w:ins w:id="180" w:author="Jón Einar" w:date="2018-04-24T10:00:00Z">
        <w:r w:rsidR="004C05A7">
          <w:rPr>
            <w:lang w:val="en-US"/>
          </w:rPr>
          <w:t xml:space="preserve"> LSMEAN</w:t>
        </w:r>
      </w:ins>
      <w:ins w:id="181" w:author="Jón Einar" w:date="2018-04-24T09:59:00Z">
        <w:r w:rsidR="008408F7">
          <w:rPr>
            <w:lang w:val="en-US"/>
          </w:rPr>
          <w:t xml:space="preserve"> total carbon </w:t>
        </w:r>
        <w:r w:rsidR="004C05A7">
          <w:rPr>
            <w:lang w:val="en-US"/>
          </w:rPr>
          <w:t xml:space="preserve">was 0.17 for 2013 but </w:t>
        </w:r>
      </w:ins>
      <w:ins w:id="182" w:author="Jón Einar" w:date="2018-04-24T10:00:00Z">
        <w:r w:rsidR="004C05A7">
          <w:rPr>
            <w:lang w:val="en-US"/>
          </w:rPr>
          <w:t>ranged 0.10-0.12 for the other years (</w:t>
        </w:r>
        <w:commentRangeStart w:id="183"/>
        <w:r w:rsidR="004C05A7">
          <w:rPr>
            <w:lang w:val="en-US"/>
          </w:rPr>
          <w:t xml:space="preserve">Figure 2).  </w:t>
        </w:r>
      </w:ins>
      <w:commentRangeEnd w:id="183"/>
      <w:ins w:id="184" w:author="Jón Einar" w:date="2018-05-04T10:52:00Z">
        <w:r w:rsidR="008551A5">
          <w:rPr>
            <w:rStyle w:val="CommentReference"/>
          </w:rPr>
          <w:commentReference w:id="183"/>
        </w:r>
      </w:ins>
    </w:p>
    <w:p w:rsidR="00B946DE" w:rsidRDefault="00B946DE">
      <w:pPr>
        <w:rPr>
          <w:b/>
          <w:lang w:val="en-US"/>
        </w:rPr>
      </w:pPr>
    </w:p>
    <w:p w:rsidR="00E81572" w:rsidRDefault="00E81572">
      <w:pPr>
        <w:rPr>
          <w:b/>
          <w:lang w:val="en-US"/>
        </w:rPr>
      </w:pPr>
      <w:proofErr w:type="spellStart"/>
      <w:r>
        <w:rPr>
          <w:b/>
          <w:lang w:val="en-US"/>
        </w:rPr>
        <w:t>Endurgera</w:t>
      </w:r>
      <w:proofErr w:type="spellEnd"/>
      <w:r>
        <w:rPr>
          <w:b/>
          <w:lang w:val="en-US"/>
        </w:rPr>
        <w:t xml:space="preserve"> </w:t>
      </w:r>
      <w:proofErr w:type="spellStart"/>
      <w:r>
        <w:rPr>
          <w:b/>
          <w:lang w:val="en-US"/>
        </w:rPr>
        <w:t>myndirnar</w:t>
      </w:r>
      <w:proofErr w:type="spellEnd"/>
      <w:r>
        <w:rPr>
          <w:b/>
          <w:lang w:val="en-US"/>
        </w:rPr>
        <w:t xml:space="preserve"> </w:t>
      </w:r>
      <w:proofErr w:type="spellStart"/>
      <w:r>
        <w:rPr>
          <w:b/>
          <w:lang w:val="en-US"/>
        </w:rPr>
        <w:t>töflurnar</w:t>
      </w:r>
      <w:proofErr w:type="spellEnd"/>
      <w:r>
        <w:rPr>
          <w:b/>
          <w:lang w:val="en-US"/>
        </w:rPr>
        <w:t xml:space="preserve"> </w:t>
      </w:r>
      <w:proofErr w:type="spellStart"/>
      <w:r>
        <w:rPr>
          <w:b/>
          <w:lang w:val="en-US"/>
        </w:rPr>
        <w:t>frá</w:t>
      </w:r>
      <w:proofErr w:type="spellEnd"/>
      <w:r>
        <w:rPr>
          <w:b/>
          <w:lang w:val="en-US"/>
        </w:rPr>
        <w:t xml:space="preserve"> </w:t>
      </w:r>
      <w:proofErr w:type="spellStart"/>
      <w:r>
        <w:rPr>
          <w:b/>
          <w:lang w:val="en-US"/>
        </w:rPr>
        <w:t>Valtý</w:t>
      </w:r>
      <w:proofErr w:type="spellEnd"/>
      <w:r>
        <w:rPr>
          <w:b/>
          <w:lang w:val="en-US"/>
        </w:rPr>
        <w:t xml:space="preserve"> (2013 vs. 1999) </w:t>
      </w:r>
      <w:proofErr w:type="spellStart"/>
      <w:proofErr w:type="gramStart"/>
      <w:r>
        <w:rPr>
          <w:b/>
          <w:lang w:val="en-US"/>
        </w:rPr>
        <w:t>og</w:t>
      </w:r>
      <w:proofErr w:type="spellEnd"/>
      <w:proofErr w:type="gramEnd"/>
      <w:r>
        <w:rPr>
          <w:b/>
          <w:lang w:val="en-US"/>
        </w:rPr>
        <w:t xml:space="preserve"> </w:t>
      </w:r>
      <w:proofErr w:type="spellStart"/>
      <w:r>
        <w:rPr>
          <w:b/>
          <w:lang w:val="en-US"/>
        </w:rPr>
        <w:t>gera</w:t>
      </w:r>
      <w:proofErr w:type="spellEnd"/>
      <w:r>
        <w:rPr>
          <w:b/>
          <w:lang w:val="en-US"/>
        </w:rPr>
        <w:t xml:space="preserve"> </w:t>
      </w:r>
      <w:proofErr w:type="spellStart"/>
      <w:r>
        <w:rPr>
          <w:b/>
          <w:lang w:val="en-US"/>
        </w:rPr>
        <w:t>þær</w:t>
      </w:r>
      <w:proofErr w:type="spellEnd"/>
      <w:r>
        <w:rPr>
          <w:b/>
          <w:lang w:val="en-US"/>
        </w:rPr>
        <w:t xml:space="preserve"> 2013-2017.</w:t>
      </w:r>
    </w:p>
    <w:p w:rsidR="00E81572" w:rsidRPr="00E81572" w:rsidRDefault="00E81572">
      <w:pPr>
        <w:rPr>
          <w:lang w:val="en-US"/>
        </w:rPr>
      </w:pPr>
      <w:proofErr w:type="spellStart"/>
      <w:proofErr w:type="gramStart"/>
      <w:r w:rsidRPr="00E81572">
        <w:rPr>
          <w:lang w:val="en-US"/>
        </w:rPr>
        <w:t>Hlutfall</w:t>
      </w:r>
      <w:proofErr w:type="spellEnd"/>
      <w:r w:rsidRPr="00E81572">
        <w:rPr>
          <w:lang w:val="en-US"/>
        </w:rPr>
        <w:t xml:space="preserve"> </w:t>
      </w:r>
      <w:proofErr w:type="spellStart"/>
      <w:r w:rsidRPr="00E81572">
        <w:rPr>
          <w:lang w:val="en-US"/>
        </w:rPr>
        <w:t>lífræns</w:t>
      </w:r>
      <w:proofErr w:type="spellEnd"/>
      <w:r w:rsidRPr="00E81572">
        <w:rPr>
          <w:lang w:val="en-US"/>
        </w:rPr>
        <w:t xml:space="preserve"> </w:t>
      </w:r>
      <w:proofErr w:type="spellStart"/>
      <w:r w:rsidRPr="00E81572">
        <w:rPr>
          <w:lang w:val="en-US"/>
        </w:rPr>
        <w:t>efnis</w:t>
      </w:r>
      <w:proofErr w:type="spellEnd"/>
      <w:r w:rsidRPr="00E81572">
        <w:rPr>
          <w:lang w:val="en-US"/>
        </w:rPr>
        <w:t xml:space="preserve"> í </w:t>
      </w:r>
      <w:proofErr w:type="spellStart"/>
      <w:r w:rsidRPr="00E81572">
        <w:rPr>
          <w:lang w:val="en-US"/>
        </w:rPr>
        <w:t>setsýnum</w:t>
      </w:r>
      <w:proofErr w:type="spellEnd"/>
      <w:r w:rsidRPr="00E81572">
        <w:rPr>
          <w:lang w:val="en-US"/>
        </w:rPr>
        <w:t>.</w:t>
      </w:r>
      <w:proofErr w:type="gramEnd"/>
      <w:r w:rsidRPr="00E81572">
        <w:rPr>
          <w:lang w:val="en-US"/>
        </w:rPr>
        <w:t xml:space="preserve">  </w:t>
      </w:r>
      <w:proofErr w:type="spellStart"/>
      <w:r w:rsidR="00E31430" w:rsidRPr="00E31430">
        <w:rPr>
          <w:lang w:val="en-US"/>
        </w:rPr>
        <w:t>Tafla</w:t>
      </w:r>
      <w:proofErr w:type="spellEnd"/>
      <w:r w:rsidR="00E31430" w:rsidRPr="00E31430">
        <w:rPr>
          <w:lang w:val="en-US"/>
        </w:rPr>
        <w:t xml:space="preserve"> 3.1:</w:t>
      </w:r>
    </w:p>
    <w:p w:rsidR="00E81572" w:rsidRPr="00E81572" w:rsidRDefault="00E81572">
      <w:pPr>
        <w:rPr>
          <w:lang w:val="en-US"/>
        </w:rPr>
      </w:pPr>
      <w:proofErr w:type="spellStart"/>
      <w:r>
        <w:rPr>
          <w:lang w:val="en-US"/>
        </w:rPr>
        <w:t>K</w:t>
      </w:r>
      <w:r w:rsidRPr="00E81572">
        <w:rPr>
          <w:lang w:val="en-US"/>
        </w:rPr>
        <w:t>ornastærð</w:t>
      </w:r>
      <w:proofErr w:type="spellEnd"/>
      <w:r>
        <w:rPr>
          <w:lang w:val="en-US"/>
        </w:rPr>
        <w:t xml:space="preserve"> í </w:t>
      </w:r>
      <w:proofErr w:type="spellStart"/>
      <w:r>
        <w:rPr>
          <w:lang w:val="en-US"/>
        </w:rPr>
        <w:t>seti</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bera</w:t>
      </w:r>
      <w:proofErr w:type="spellEnd"/>
      <w:r>
        <w:rPr>
          <w:lang w:val="en-US"/>
        </w:rPr>
        <w:t xml:space="preserve"> </w:t>
      </w:r>
      <w:proofErr w:type="spellStart"/>
      <w:r>
        <w:rPr>
          <w:lang w:val="en-US"/>
        </w:rPr>
        <w:t>saman</w:t>
      </w:r>
      <w:proofErr w:type="spellEnd"/>
      <w:r>
        <w:rPr>
          <w:lang w:val="en-US"/>
        </w:rPr>
        <w:t xml:space="preserve"> </w:t>
      </w:r>
      <w:proofErr w:type="spellStart"/>
      <w:r>
        <w:rPr>
          <w:lang w:val="en-US"/>
        </w:rPr>
        <w:t>milli</w:t>
      </w:r>
      <w:proofErr w:type="spellEnd"/>
      <w:r>
        <w:rPr>
          <w:lang w:val="en-US"/>
        </w:rPr>
        <w:t xml:space="preserve"> </w:t>
      </w:r>
      <w:proofErr w:type="spellStart"/>
      <w:r>
        <w:rPr>
          <w:lang w:val="en-US"/>
        </w:rPr>
        <w:t>stöðva</w:t>
      </w:r>
      <w:proofErr w:type="spellEnd"/>
      <w:r>
        <w:rPr>
          <w:lang w:val="en-US"/>
        </w:rPr>
        <w:t xml:space="preserve">. </w:t>
      </w:r>
      <w:proofErr w:type="spellStart"/>
      <w:proofErr w:type="gramStart"/>
      <w:r>
        <w:rPr>
          <w:lang w:val="en-US"/>
        </w:rPr>
        <w:t>Þar</w:t>
      </w:r>
      <w:proofErr w:type="spellEnd"/>
      <w:r>
        <w:rPr>
          <w:lang w:val="en-US"/>
        </w:rPr>
        <w:t xml:space="preserve"> </w:t>
      </w:r>
      <w:proofErr w:type="spellStart"/>
      <w:r>
        <w:rPr>
          <w:lang w:val="en-US"/>
        </w:rPr>
        <w:t>gæti</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áramunur</w:t>
      </w:r>
      <w:proofErr w:type="spellEnd"/>
      <w:r>
        <w:rPr>
          <w:lang w:val="en-US"/>
        </w:rPr>
        <w:t xml:space="preserve"> </w:t>
      </w:r>
      <w:proofErr w:type="spellStart"/>
      <w:r>
        <w:rPr>
          <w:lang w:val="en-US"/>
        </w:rPr>
        <w:t>ef</w:t>
      </w:r>
      <w:proofErr w:type="spellEnd"/>
      <w:r>
        <w:rPr>
          <w:lang w:val="en-US"/>
        </w:rPr>
        <w:t xml:space="preserve"> </w:t>
      </w:r>
      <w:proofErr w:type="spellStart"/>
      <w:r>
        <w:rPr>
          <w:lang w:val="en-US"/>
        </w:rPr>
        <w:t>dýrin</w:t>
      </w:r>
      <w:proofErr w:type="spellEnd"/>
      <w:r>
        <w:rPr>
          <w:lang w:val="en-US"/>
        </w:rPr>
        <w:t xml:space="preserve"> </w:t>
      </w:r>
      <w:proofErr w:type="spellStart"/>
      <w:r>
        <w:rPr>
          <w:lang w:val="en-US"/>
        </w:rPr>
        <w:t>breyta</w:t>
      </w:r>
      <w:proofErr w:type="spellEnd"/>
      <w:r>
        <w:rPr>
          <w:lang w:val="en-US"/>
        </w:rPr>
        <w:t xml:space="preserve"> </w:t>
      </w:r>
      <w:proofErr w:type="spellStart"/>
      <w:r>
        <w:rPr>
          <w:lang w:val="en-US"/>
        </w:rPr>
        <w:t>setinu</w:t>
      </w:r>
      <w:proofErr w:type="spellEnd"/>
      <w:r>
        <w:rPr>
          <w:lang w:val="en-US"/>
        </w:rPr>
        <w:t xml:space="preserve"> </w:t>
      </w:r>
      <w:proofErr w:type="spellStart"/>
      <w:r>
        <w:rPr>
          <w:lang w:val="en-US"/>
        </w:rPr>
        <w:t>mikið</w:t>
      </w:r>
      <w:proofErr w:type="spellEnd"/>
      <w:r>
        <w:rPr>
          <w:lang w:val="en-US"/>
        </w:rPr>
        <w:t>.</w:t>
      </w:r>
      <w:proofErr w:type="gramEnd"/>
      <w:r w:rsidR="00E31430">
        <w:rPr>
          <w:lang w:val="en-US"/>
        </w:rPr>
        <w:t xml:space="preserve"> </w:t>
      </w:r>
      <w:proofErr w:type="spellStart"/>
      <w:proofErr w:type="gramStart"/>
      <w:r w:rsidR="00E31430" w:rsidRPr="00E31430">
        <w:rPr>
          <w:lang w:val="en-US"/>
        </w:rPr>
        <w:t>Mynd</w:t>
      </w:r>
      <w:proofErr w:type="spellEnd"/>
      <w:r w:rsidR="00E31430" w:rsidRPr="00E31430">
        <w:rPr>
          <w:lang w:val="en-US"/>
        </w:rPr>
        <w:t xml:space="preserve"> 3.1.</w:t>
      </w:r>
      <w:proofErr w:type="gramEnd"/>
    </w:p>
    <w:p w:rsidR="00E81572" w:rsidRPr="00E81572" w:rsidRDefault="00E81572">
      <w:pPr>
        <w:rPr>
          <w:lang w:val="en-US"/>
        </w:rPr>
      </w:pPr>
      <w:proofErr w:type="spellStart"/>
      <w:r w:rsidRPr="00E81572">
        <w:rPr>
          <w:lang w:val="en-US"/>
        </w:rPr>
        <w:t>Samfélagsgerð</w:t>
      </w:r>
      <w:proofErr w:type="spellEnd"/>
      <w:r w:rsidRPr="00E81572">
        <w:rPr>
          <w:lang w:val="en-US"/>
        </w:rPr>
        <w:t xml:space="preserve">, </w:t>
      </w:r>
      <w:proofErr w:type="spellStart"/>
      <w:r w:rsidRPr="00E81572">
        <w:rPr>
          <w:lang w:val="en-US"/>
        </w:rPr>
        <w:t>meginþátta</w:t>
      </w:r>
      <w:proofErr w:type="spellEnd"/>
      <w:r w:rsidRPr="00E81572">
        <w:rPr>
          <w:lang w:val="en-US"/>
        </w:rPr>
        <w:t xml:space="preserve"> </w:t>
      </w:r>
      <w:proofErr w:type="spellStart"/>
      <w:proofErr w:type="gramStart"/>
      <w:r w:rsidRPr="00E81572">
        <w:rPr>
          <w:lang w:val="en-US"/>
        </w:rPr>
        <w:t>og</w:t>
      </w:r>
      <w:proofErr w:type="spellEnd"/>
      <w:proofErr w:type="gramEnd"/>
      <w:r w:rsidRPr="00E81572">
        <w:rPr>
          <w:lang w:val="en-US"/>
        </w:rPr>
        <w:t xml:space="preserve"> </w:t>
      </w:r>
      <w:proofErr w:type="spellStart"/>
      <w:r w:rsidRPr="00E81572">
        <w:rPr>
          <w:lang w:val="en-US"/>
        </w:rPr>
        <w:t>fylgnigreining</w:t>
      </w:r>
      <w:proofErr w:type="spellEnd"/>
      <w:r w:rsidRPr="00E81572">
        <w:rPr>
          <w:lang w:val="en-US"/>
        </w:rPr>
        <w:t xml:space="preserve"> (PC1 vs. PC2). </w:t>
      </w:r>
      <w:proofErr w:type="spellStart"/>
      <w:r w:rsidRPr="00E81572">
        <w:rPr>
          <w:lang w:val="en-US"/>
        </w:rPr>
        <w:t>Gætum</w:t>
      </w:r>
      <w:proofErr w:type="spellEnd"/>
      <w:r w:rsidRPr="00E81572">
        <w:rPr>
          <w:lang w:val="en-US"/>
        </w:rPr>
        <w:t xml:space="preserve"> </w:t>
      </w:r>
      <w:proofErr w:type="spellStart"/>
      <w:r w:rsidRPr="00E81572">
        <w:rPr>
          <w:lang w:val="en-US"/>
        </w:rPr>
        <w:t>gert</w:t>
      </w:r>
      <w:proofErr w:type="spellEnd"/>
      <w:r w:rsidRPr="00E81572">
        <w:rPr>
          <w:lang w:val="en-US"/>
        </w:rPr>
        <w:t xml:space="preserve"> PCA </w:t>
      </w:r>
      <w:proofErr w:type="spellStart"/>
      <w:proofErr w:type="gramStart"/>
      <w:r w:rsidRPr="00E81572">
        <w:rPr>
          <w:lang w:val="en-US"/>
        </w:rPr>
        <w:t>og</w:t>
      </w:r>
      <w:proofErr w:type="spellEnd"/>
      <w:proofErr w:type="gramEnd"/>
      <w:r w:rsidRPr="00E81572">
        <w:rPr>
          <w:lang w:val="en-US"/>
        </w:rPr>
        <w:t xml:space="preserve"> </w:t>
      </w:r>
      <w:proofErr w:type="spellStart"/>
      <w:r w:rsidRPr="00E81572">
        <w:rPr>
          <w:lang w:val="en-US"/>
        </w:rPr>
        <w:t>skoðað</w:t>
      </w:r>
      <w:proofErr w:type="spellEnd"/>
      <w:r w:rsidRPr="00E81572">
        <w:rPr>
          <w:lang w:val="en-US"/>
        </w:rPr>
        <w:t xml:space="preserve"> </w:t>
      </w:r>
      <w:proofErr w:type="spellStart"/>
      <w:r w:rsidRPr="00E81572">
        <w:rPr>
          <w:lang w:val="en-US"/>
        </w:rPr>
        <w:t>hvernig</w:t>
      </w:r>
      <w:proofErr w:type="spellEnd"/>
      <w:r w:rsidRPr="00E81572">
        <w:rPr>
          <w:lang w:val="en-US"/>
        </w:rPr>
        <w:t xml:space="preserve"> </w:t>
      </w:r>
      <w:proofErr w:type="spellStart"/>
      <w:r w:rsidRPr="00E81572">
        <w:rPr>
          <w:lang w:val="en-US"/>
        </w:rPr>
        <w:t>meginþættir</w:t>
      </w:r>
      <w:proofErr w:type="spellEnd"/>
      <w:r w:rsidRPr="00E81572">
        <w:rPr>
          <w:lang w:val="en-US"/>
        </w:rPr>
        <w:t xml:space="preserve"> (PC1, PC2, PC3, </w:t>
      </w:r>
      <w:proofErr w:type="spellStart"/>
      <w:r w:rsidRPr="00E81572">
        <w:rPr>
          <w:lang w:val="en-US"/>
        </w:rPr>
        <w:t>o.s.frv</w:t>
      </w:r>
      <w:proofErr w:type="spellEnd"/>
      <w:r w:rsidRPr="00E81572">
        <w:rPr>
          <w:lang w:val="en-US"/>
        </w:rPr>
        <w:t xml:space="preserve">.) </w:t>
      </w:r>
      <w:proofErr w:type="spellStart"/>
      <w:r w:rsidRPr="00E81572">
        <w:rPr>
          <w:lang w:val="en-US"/>
        </w:rPr>
        <w:t>svara</w:t>
      </w:r>
      <w:proofErr w:type="spellEnd"/>
      <w:r w:rsidRPr="00E81572">
        <w:rPr>
          <w:lang w:val="en-US"/>
        </w:rPr>
        <w:t xml:space="preserve"> </w:t>
      </w:r>
      <w:proofErr w:type="spellStart"/>
      <w:r w:rsidRPr="00E81572">
        <w:rPr>
          <w:lang w:val="en-US"/>
        </w:rPr>
        <w:t>árabreytileikanum</w:t>
      </w:r>
      <w:proofErr w:type="spellEnd"/>
      <w:r w:rsidRPr="00E81572">
        <w:rPr>
          <w:lang w:val="en-US"/>
        </w:rPr>
        <w:t>.</w:t>
      </w:r>
    </w:p>
    <w:p w:rsidR="00E81572" w:rsidRDefault="00E81572">
      <w:pPr>
        <w:rPr>
          <w:lang w:val="en-US"/>
        </w:rPr>
      </w:pPr>
      <w:proofErr w:type="spellStart"/>
      <w:r w:rsidRPr="00E81572">
        <w:rPr>
          <w:lang w:val="en-US"/>
        </w:rPr>
        <w:lastRenderedPageBreak/>
        <w:t>Klasagreining</w:t>
      </w:r>
      <w:proofErr w:type="spellEnd"/>
      <w:r>
        <w:rPr>
          <w:lang w:val="en-US"/>
        </w:rPr>
        <w:t xml:space="preserve"> </w:t>
      </w:r>
      <w:proofErr w:type="spellStart"/>
      <w:r>
        <w:rPr>
          <w:lang w:val="en-US"/>
        </w:rPr>
        <w:t>út</w:t>
      </w:r>
      <w:proofErr w:type="spellEnd"/>
      <w:r>
        <w:rPr>
          <w:lang w:val="en-US"/>
        </w:rPr>
        <w:t xml:space="preserve"> </w:t>
      </w:r>
      <w:proofErr w:type="spellStart"/>
      <w:r>
        <w:rPr>
          <w:lang w:val="en-US"/>
        </w:rPr>
        <w:t>frá</w:t>
      </w:r>
      <w:proofErr w:type="spellEnd"/>
      <w:r>
        <w:rPr>
          <w:lang w:val="en-US"/>
        </w:rPr>
        <w:t xml:space="preserve"> Bray-Curtis </w:t>
      </w:r>
      <w:proofErr w:type="spellStart"/>
      <w:r>
        <w:rPr>
          <w:lang w:val="en-US"/>
        </w:rPr>
        <w:t>skyldleikastuðli</w:t>
      </w:r>
      <w:proofErr w:type="spellEnd"/>
    </w:p>
    <w:p w:rsidR="00E81572" w:rsidRDefault="00E81572">
      <w:pPr>
        <w:rPr>
          <w:lang w:val="en-US"/>
        </w:rPr>
      </w:pPr>
      <w:proofErr w:type="spellStart"/>
      <w:proofErr w:type="gramStart"/>
      <w:r>
        <w:rPr>
          <w:lang w:val="en-US"/>
        </w:rPr>
        <w:t>Prófílar</w:t>
      </w:r>
      <w:proofErr w:type="spellEnd"/>
      <w:r>
        <w:rPr>
          <w:lang w:val="en-US"/>
        </w:rPr>
        <w:t xml:space="preserve"> </w:t>
      </w:r>
      <w:proofErr w:type="spellStart"/>
      <w:r>
        <w:rPr>
          <w:lang w:val="en-US"/>
        </w:rPr>
        <w:t>stöðva</w:t>
      </w:r>
      <w:proofErr w:type="spellEnd"/>
      <w:r>
        <w:rPr>
          <w:lang w:val="en-US"/>
        </w:rPr>
        <w:t xml:space="preserve"> </w:t>
      </w:r>
      <w:proofErr w:type="spellStart"/>
      <w:r>
        <w:rPr>
          <w:lang w:val="en-US"/>
        </w:rPr>
        <w:t>eftir</w:t>
      </w:r>
      <w:proofErr w:type="spellEnd"/>
      <w:r>
        <w:rPr>
          <w:lang w:val="en-US"/>
        </w:rPr>
        <w:t xml:space="preserve"> </w:t>
      </w:r>
      <w:proofErr w:type="spellStart"/>
      <w:r>
        <w:rPr>
          <w:lang w:val="en-US"/>
        </w:rPr>
        <w:t>árum</w:t>
      </w:r>
      <w:proofErr w:type="spellEnd"/>
      <w:r>
        <w:rPr>
          <w:lang w:val="en-US"/>
        </w:rPr>
        <w:t>.</w:t>
      </w:r>
      <w:proofErr w:type="gramEnd"/>
      <w:r>
        <w:rPr>
          <w:lang w:val="en-US"/>
        </w:rPr>
        <w:t xml:space="preserve"> </w:t>
      </w:r>
      <w:proofErr w:type="spellStart"/>
      <w:r>
        <w:rPr>
          <w:lang w:val="en-US"/>
        </w:rPr>
        <w:t>Valtýr</w:t>
      </w:r>
      <w:proofErr w:type="spellEnd"/>
      <w:r>
        <w:rPr>
          <w:lang w:val="en-US"/>
        </w:rPr>
        <w:t xml:space="preserve"> </w:t>
      </w:r>
      <w:proofErr w:type="spellStart"/>
      <w:r>
        <w:rPr>
          <w:lang w:val="en-US"/>
        </w:rPr>
        <w:t>var</w:t>
      </w:r>
      <w:proofErr w:type="spellEnd"/>
      <w:r>
        <w:rPr>
          <w:lang w:val="en-US"/>
        </w:rPr>
        <w:t xml:space="preserve"> </w:t>
      </w:r>
      <w:proofErr w:type="spellStart"/>
      <w:r>
        <w:rPr>
          <w:lang w:val="en-US"/>
        </w:rPr>
        <w:t>með</w:t>
      </w:r>
      <w:proofErr w:type="spellEnd"/>
      <w:r>
        <w:rPr>
          <w:lang w:val="en-US"/>
        </w:rPr>
        <w:t xml:space="preserve"> </w:t>
      </w:r>
      <w:proofErr w:type="spellStart"/>
      <w:r>
        <w:rPr>
          <w:lang w:val="en-US"/>
        </w:rPr>
        <w:t>stöðvar</w:t>
      </w:r>
      <w:proofErr w:type="spellEnd"/>
      <w:r>
        <w:rPr>
          <w:lang w:val="en-US"/>
        </w:rPr>
        <w:t xml:space="preserve"> á x-</w:t>
      </w:r>
      <w:proofErr w:type="spellStart"/>
      <w:r>
        <w:rPr>
          <w:lang w:val="en-US"/>
        </w:rPr>
        <w:t>ás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tvær</w:t>
      </w:r>
      <w:proofErr w:type="spellEnd"/>
      <w:r>
        <w:rPr>
          <w:lang w:val="en-US"/>
        </w:rPr>
        <w:t xml:space="preserve"> </w:t>
      </w:r>
      <w:proofErr w:type="spellStart"/>
      <w:r>
        <w:rPr>
          <w:lang w:val="en-US"/>
        </w:rPr>
        <w:t>súlur</w:t>
      </w:r>
      <w:proofErr w:type="spellEnd"/>
      <w:r>
        <w:rPr>
          <w:lang w:val="en-US"/>
        </w:rPr>
        <w:t xml:space="preserve"> </w:t>
      </w:r>
      <w:proofErr w:type="spellStart"/>
      <w:r>
        <w:rPr>
          <w:lang w:val="en-US"/>
        </w:rPr>
        <w:t>við</w:t>
      </w:r>
      <w:proofErr w:type="spellEnd"/>
      <w:r>
        <w:rPr>
          <w:lang w:val="en-US"/>
        </w:rPr>
        <w:t xml:space="preserve"> </w:t>
      </w:r>
      <w:proofErr w:type="spellStart"/>
      <w:r>
        <w:rPr>
          <w:lang w:val="en-US"/>
        </w:rPr>
        <w:t>hverja</w:t>
      </w:r>
      <w:proofErr w:type="spellEnd"/>
      <w:r>
        <w:rPr>
          <w:lang w:val="en-US"/>
        </w:rPr>
        <w:t xml:space="preserve"> </w:t>
      </w:r>
      <w:proofErr w:type="spellStart"/>
      <w:r>
        <w:rPr>
          <w:lang w:val="en-US"/>
        </w:rPr>
        <w:t>stöð</w:t>
      </w:r>
      <w:proofErr w:type="spellEnd"/>
      <w:r>
        <w:rPr>
          <w:lang w:val="en-US"/>
        </w:rPr>
        <w:t xml:space="preserve"> (1999 vs. 2013. </w:t>
      </w:r>
      <w:proofErr w:type="spellStart"/>
      <w:proofErr w:type="gramStart"/>
      <w:r>
        <w:rPr>
          <w:lang w:val="en-US"/>
        </w:rPr>
        <w:t>Mynd</w:t>
      </w:r>
      <w:proofErr w:type="spellEnd"/>
      <w:r>
        <w:rPr>
          <w:lang w:val="en-US"/>
        </w:rPr>
        <w:t xml:space="preserve"> 3.5 </w:t>
      </w:r>
      <w:proofErr w:type="spellStart"/>
      <w:r>
        <w:rPr>
          <w:lang w:val="en-US"/>
        </w:rPr>
        <w:t>er</w:t>
      </w:r>
      <w:proofErr w:type="spellEnd"/>
      <w:r>
        <w:rPr>
          <w:lang w:val="en-US"/>
        </w:rPr>
        <w:t xml:space="preserve"> </w:t>
      </w:r>
      <w:proofErr w:type="spellStart"/>
      <w:r>
        <w:rPr>
          <w:lang w:val="en-US"/>
        </w:rPr>
        <w:t>fjöldi</w:t>
      </w:r>
      <w:proofErr w:type="spellEnd"/>
      <w:r>
        <w:rPr>
          <w:lang w:val="en-US"/>
        </w:rPr>
        <w:t xml:space="preserve"> </w:t>
      </w:r>
      <w:proofErr w:type="spellStart"/>
      <w:r>
        <w:rPr>
          <w:lang w:val="en-US"/>
        </w:rPr>
        <w:t>tegunda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mynd</w:t>
      </w:r>
      <w:proofErr w:type="spellEnd"/>
      <w:r>
        <w:rPr>
          <w:lang w:val="en-US"/>
        </w:rPr>
        <w:t xml:space="preserve"> 3.6 </w:t>
      </w:r>
      <w:proofErr w:type="spellStart"/>
      <w:r>
        <w:rPr>
          <w:lang w:val="en-US"/>
        </w:rPr>
        <w:t>fjöldi</w:t>
      </w:r>
      <w:proofErr w:type="spellEnd"/>
      <w:r>
        <w:rPr>
          <w:lang w:val="en-US"/>
        </w:rPr>
        <w:t xml:space="preserve"> </w:t>
      </w:r>
      <w:proofErr w:type="spellStart"/>
      <w:r>
        <w:rPr>
          <w:lang w:val="en-US"/>
        </w:rPr>
        <w:t>dýra</w:t>
      </w:r>
      <w:proofErr w:type="spellEnd"/>
      <w:r>
        <w:rPr>
          <w:lang w:val="en-US"/>
        </w:rPr>
        <w:t xml:space="preserve"> á </w:t>
      </w:r>
      <w:proofErr w:type="spellStart"/>
      <w:r>
        <w:rPr>
          <w:lang w:val="en-US"/>
        </w:rPr>
        <w:t>fermetra</w:t>
      </w:r>
      <w:proofErr w:type="spellEnd"/>
      <w:r>
        <w:rPr>
          <w:lang w:val="en-US"/>
        </w:rPr>
        <w:t>.</w:t>
      </w:r>
      <w:proofErr w:type="gramEnd"/>
      <w:r>
        <w:rPr>
          <w:lang w:val="en-US"/>
        </w:rPr>
        <w:t xml:space="preserve"> </w:t>
      </w:r>
      <w:proofErr w:type="spellStart"/>
      <w:proofErr w:type="gramStart"/>
      <w:r>
        <w:rPr>
          <w:lang w:val="en-US"/>
        </w:rPr>
        <w:t>Hér</w:t>
      </w:r>
      <w:proofErr w:type="spellEnd"/>
      <w:r>
        <w:rPr>
          <w:lang w:val="en-US"/>
        </w:rPr>
        <w:t xml:space="preserve"> </w:t>
      </w:r>
      <w:proofErr w:type="spellStart"/>
      <w:r>
        <w:rPr>
          <w:lang w:val="en-US"/>
        </w:rPr>
        <w:t>hallast</w:t>
      </w:r>
      <w:proofErr w:type="spellEnd"/>
      <w:r>
        <w:rPr>
          <w:lang w:val="en-US"/>
        </w:rPr>
        <w:t xml:space="preserve"> </w:t>
      </w:r>
      <w:proofErr w:type="spellStart"/>
      <w:r>
        <w:rPr>
          <w:lang w:val="en-US"/>
        </w:rPr>
        <w:t>ég</w:t>
      </w:r>
      <w:proofErr w:type="spellEnd"/>
      <w:r>
        <w:rPr>
          <w:lang w:val="en-US"/>
        </w:rPr>
        <w:t xml:space="preserve"> </w:t>
      </w:r>
      <w:proofErr w:type="spellStart"/>
      <w:r>
        <w:rPr>
          <w:lang w:val="en-US"/>
        </w:rPr>
        <w:t>að</w:t>
      </w:r>
      <w:proofErr w:type="spellEnd"/>
      <w:r>
        <w:rPr>
          <w:lang w:val="en-US"/>
        </w:rPr>
        <w:t xml:space="preserve"> sex </w:t>
      </w:r>
      <w:proofErr w:type="spellStart"/>
      <w:r>
        <w:rPr>
          <w:lang w:val="en-US"/>
        </w:rPr>
        <w:t>panelum</w:t>
      </w:r>
      <w:proofErr w:type="spellEnd"/>
      <w:r>
        <w:rPr>
          <w:lang w:val="en-US"/>
        </w:rPr>
        <w:t xml:space="preserve"> per </w:t>
      </w:r>
      <w:proofErr w:type="spellStart"/>
      <w:r>
        <w:rPr>
          <w:lang w:val="en-US"/>
        </w:rPr>
        <w:t>mynd</w:t>
      </w:r>
      <w:proofErr w:type="spellEnd"/>
      <w:r>
        <w:rPr>
          <w:lang w:val="en-US"/>
        </w:rPr>
        <w:t xml:space="preserve">, </w:t>
      </w:r>
      <w:proofErr w:type="spellStart"/>
      <w:r>
        <w:rPr>
          <w:lang w:val="en-US"/>
        </w:rPr>
        <w:t>eina</w:t>
      </w:r>
      <w:proofErr w:type="spellEnd"/>
      <w:r>
        <w:rPr>
          <w:lang w:val="en-US"/>
        </w:rPr>
        <w:t xml:space="preserve"> per </w:t>
      </w:r>
      <w:proofErr w:type="spellStart"/>
      <w:r>
        <w:rPr>
          <w:lang w:val="en-US"/>
        </w:rPr>
        <w:t>stöð</w:t>
      </w:r>
      <w:proofErr w:type="spellEnd"/>
      <w:r>
        <w:rPr>
          <w:lang w:val="en-US"/>
        </w:rPr>
        <w:t>.</w:t>
      </w:r>
      <w:proofErr w:type="gramEnd"/>
    </w:p>
    <w:p w:rsidR="00E81572" w:rsidRDefault="00E81572">
      <w:pPr>
        <w:rPr>
          <w:lang w:val="en-US"/>
        </w:rPr>
      </w:pPr>
      <w:proofErr w:type="spellStart"/>
      <w:r>
        <w:rPr>
          <w:lang w:val="en-US"/>
        </w:rPr>
        <w:t>Kökurit</w:t>
      </w:r>
      <w:proofErr w:type="spellEnd"/>
      <w:r>
        <w:rPr>
          <w:lang w:val="en-US"/>
        </w:rPr>
        <w:t xml:space="preserve">: 10 </w:t>
      </w:r>
      <w:proofErr w:type="spellStart"/>
      <w:r>
        <w:rPr>
          <w:lang w:val="en-US"/>
        </w:rPr>
        <w:t>algengustu</w:t>
      </w:r>
      <w:proofErr w:type="spellEnd"/>
      <w:r>
        <w:rPr>
          <w:lang w:val="en-US"/>
        </w:rPr>
        <w:t xml:space="preserve"> </w:t>
      </w:r>
      <w:proofErr w:type="spellStart"/>
      <w:r>
        <w:rPr>
          <w:lang w:val="en-US"/>
        </w:rPr>
        <w:t>tegundir</w:t>
      </w:r>
      <w:proofErr w:type="spellEnd"/>
      <w:r>
        <w:rPr>
          <w:lang w:val="en-US"/>
        </w:rPr>
        <w:t xml:space="preserve"> (</w:t>
      </w:r>
      <w:proofErr w:type="spellStart"/>
      <w:r>
        <w:rPr>
          <w:lang w:val="en-US"/>
        </w:rPr>
        <w:t>mynd</w:t>
      </w:r>
      <w:proofErr w:type="spellEnd"/>
      <w:r>
        <w:rPr>
          <w:lang w:val="en-US"/>
        </w:rPr>
        <w:t xml:space="preserve"> 3.8).</w:t>
      </w:r>
    </w:p>
    <w:p w:rsidR="00E81572" w:rsidRDefault="00E81572">
      <w:pPr>
        <w:rPr>
          <w:lang w:val="en-US"/>
        </w:rPr>
      </w:pPr>
      <w:proofErr w:type="spellStart"/>
      <w:r>
        <w:rPr>
          <w:lang w:val="en-US"/>
        </w:rPr>
        <w:t>Súlurit</w:t>
      </w:r>
      <w:proofErr w:type="spellEnd"/>
      <w:r>
        <w:rPr>
          <w:lang w:val="en-US"/>
        </w:rPr>
        <w:t xml:space="preserve">: </w:t>
      </w:r>
      <w:proofErr w:type="spellStart"/>
      <w:r>
        <w:rPr>
          <w:lang w:val="en-US"/>
        </w:rPr>
        <w:t>Hlutfall</w:t>
      </w:r>
      <w:proofErr w:type="spellEnd"/>
      <w:r>
        <w:rPr>
          <w:lang w:val="en-US"/>
        </w:rPr>
        <w:t xml:space="preserve"> </w:t>
      </w:r>
      <w:proofErr w:type="spellStart"/>
      <w:r>
        <w:rPr>
          <w:lang w:val="en-US"/>
        </w:rPr>
        <w:t>mengunarþolinna</w:t>
      </w:r>
      <w:proofErr w:type="spellEnd"/>
      <w:r>
        <w:rPr>
          <w:lang w:val="en-US"/>
        </w:rPr>
        <w:t>/</w:t>
      </w:r>
      <w:proofErr w:type="spellStart"/>
      <w:r>
        <w:rPr>
          <w:lang w:val="en-US"/>
        </w:rPr>
        <w:t>viðkvæmra</w:t>
      </w:r>
      <w:proofErr w:type="spellEnd"/>
      <w:r>
        <w:rPr>
          <w:lang w:val="en-US"/>
        </w:rPr>
        <w:t xml:space="preserve"> </w:t>
      </w:r>
      <w:proofErr w:type="spellStart"/>
      <w:r>
        <w:rPr>
          <w:lang w:val="en-US"/>
        </w:rPr>
        <w:t>tegunda</w:t>
      </w:r>
      <w:proofErr w:type="spellEnd"/>
      <w:r>
        <w:rPr>
          <w:lang w:val="en-US"/>
        </w:rPr>
        <w:t xml:space="preserve"> í </w:t>
      </w:r>
      <w:proofErr w:type="spellStart"/>
      <w:r>
        <w:rPr>
          <w:lang w:val="en-US"/>
        </w:rPr>
        <w:t>botngreiparsýnum</w:t>
      </w:r>
      <w:proofErr w:type="spellEnd"/>
      <w:r>
        <w:rPr>
          <w:lang w:val="en-US"/>
        </w:rPr>
        <w:t xml:space="preserve"> </w:t>
      </w:r>
      <w:proofErr w:type="spellStart"/>
      <w:r>
        <w:rPr>
          <w:lang w:val="en-US"/>
        </w:rPr>
        <w:t>eftir</w:t>
      </w:r>
      <w:proofErr w:type="spellEnd"/>
      <w:r>
        <w:rPr>
          <w:lang w:val="en-US"/>
        </w:rPr>
        <w:t xml:space="preserve"> </w:t>
      </w:r>
      <w:proofErr w:type="spellStart"/>
      <w:r>
        <w:rPr>
          <w:lang w:val="en-US"/>
        </w:rPr>
        <w:t>árum</w:t>
      </w:r>
      <w:proofErr w:type="spellEnd"/>
      <w:r>
        <w:rPr>
          <w:lang w:val="en-US"/>
        </w:rPr>
        <w:t xml:space="preserve">, </w:t>
      </w:r>
      <w:proofErr w:type="spellStart"/>
      <w:r>
        <w:rPr>
          <w:lang w:val="en-US"/>
        </w:rPr>
        <w:t>aftur</w:t>
      </w:r>
      <w:proofErr w:type="spellEnd"/>
      <w:r>
        <w:rPr>
          <w:lang w:val="en-US"/>
        </w:rPr>
        <w:t xml:space="preserve"> </w:t>
      </w:r>
      <w:proofErr w:type="spellStart"/>
      <w:r>
        <w:rPr>
          <w:lang w:val="en-US"/>
        </w:rPr>
        <w:t>hallast</w:t>
      </w:r>
      <w:proofErr w:type="spellEnd"/>
      <w:r>
        <w:rPr>
          <w:lang w:val="en-US"/>
        </w:rPr>
        <w:t xml:space="preserve"> </w:t>
      </w:r>
      <w:proofErr w:type="spellStart"/>
      <w:r>
        <w:rPr>
          <w:lang w:val="en-US"/>
        </w:rPr>
        <w:t>ég</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sér</w:t>
      </w:r>
      <w:proofErr w:type="spellEnd"/>
      <w:r>
        <w:rPr>
          <w:lang w:val="en-US"/>
        </w:rPr>
        <w:t xml:space="preserve"> panel per </w:t>
      </w:r>
      <w:proofErr w:type="spellStart"/>
      <w:r>
        <w:rPr>
          <w:lang w:val="en-US"/>
        </w:rPr>
        <w:t>stöð</w:t>
      </w:r>
      <w:proofErr w:type="spellEnd"/>
      <w:r>
        <w:rPr>
          <w:lang w:val="en-US"/>
        </w:rPr>
        <w:t>.</w:t>
      </w:r>
    </w:p>
    <w:p w:rsidR="00E81572" w:rsidRDefault="00E81572">
      <w:pPr>
        <w:rPr>
          <w:lang w:val="en-US"/>
        </w:rPr>
      </w:pPr>
      <w:r>
        <w:rPr>
          <w:lang w:val="en-US"/>
        </w:rPr>
        <w:t xml:space="preserve">Shannon </w:t>
      </w:r>
      <w:proofErr w:type="spellStart"/>
      <w:r>
        <w:rPr>
          <w:lang w:val="en-US"/>
        </w:rPr>
        <w:t>stuðull</w:t>
      </w:r>
      <w:proofErr w:type="spellEnd"/>
    </w:p>
    <w:p w:rsidR="00E81572" w:rsidRPr="00E81572" w:rsidRDefault="00E81572">
      <w:pPr>
        <w:rPr>
          <w:lang w:val="en-US"/>
        </w:rPr>
      </w:pPr>
      <w:proofErr w:type="spellStart"/>
      <w:proofErr w:type="gramStart"/>
      <w:r>
        <w:rPr>
          <w:lang w:val="en-US"/>
        </w:rPr>
        <w:t>Ambi</w:t>
      </w:r>
      <w:proofErr w:type="spellEnd"/>
      <w:r>
        <w:rPr>
          <w:lang w:val="en-US"/>
        </w:rPr>
        <w:t xml:space="preserve"> </w:t>
      </w:r>
      <w:proofErr w:type="spellStart"/>
      <w:r>
        <w:rPr>
          <w:lang w:val="en-US"/>
        </w:rPr>
        <w:t>stuðull</w:t>
      </w:r>
      <w:proofErr w:type="spellEnd"/>
      <w:r>
        <w:rPr>
          <w:lang w:val="en-US"/>
        </w:rPr>
        <w:t>.</w:t>
      </w:r>
      <w:proofErr w:type="gramEnd"/>
    </w:p>
    <w:p w:rsidR="00E81572" w:rsidRDefault="003E650F">
      <w:pPr>
        <w:rPr>
          <w:b/>
          <w:lang w:val="en-US"/>
        </w:rPr>
      </w:pPr>
      <w:proofErr w:type="gramStart"/>
      <w:r w:rsidRPr="003E650F">
        <w:rPr>
          <w:b/>
          <w:highlight w:val="yellow"/>
          <w:lang w:val="en-US"/>
        </w:rPr>
        <w:t>FLEIRA?</w:t>
      </w:r>
      <w:proofErr w:type="gramEnd"/>
      <w:r>
        <w:rPr>
          <w:b/>
          <w:lang w:val="en-US"/>
        </w:rPr>
        <w:t xml:space="preserve"> </w:t>
      </w:r>
    </w:p>
    <w:p w:rsidR="00634790" w:rsidRPr="00634790" w:rsidRDefault="00634790" w:rsidP="00634790">
      <w:pPr>
        <w:rPr>
          <w:b/>
          <w:lang w:val="en-US"/>
        </w:rPr>
      </w:pPr>
      <w:proofErr w:type="spellStart"/>
      <w:r w:rsidRPr="00634790">
        <w:rPr>
          <w:b/>
          <w:lang w:val="en-US"/>
        </w:rPr>
        <w:t>Lykil</w:t>
      </w:r>
      <w:proofErr w:type="spellEnd"/>
      <w:r w:rsidRPr="00634790">
        <w:rPr>
          <w:b/>
          <w:lang w:val="en-US"/>
        </w:rPr>
        <w:t xml:space="preserve"> </w:t>
      </w:r>
      <w:proofErr w:type="spellStart"/>
      <w:r w:rsidRPr="00634790">
        <w:rPr>
          <w:b/>
          <w:lang w:val="en-US"/>
        </w:rPr>
        <w:t>atriði</w:t>
      </w:r>
      <w:proofErr w:type="spellEnd"/>
      <w:r w:rsidRPr="00634790">
        <w:rPr>
          <w:b/>
          <w:lang w:val="en-US"/>
        </w:rPr>
        <w:t>:</w:t>
      </w:r>
    </w:p>
    <w:p w:rsidR="00634790" w:rsidRPr="00634790" w:rsidRDefault="00634790" w:rsidP="00634790">
      <w:pPr>
        <w:rPr>
          <w:b/>
          <w:lang w:val="en-US"/>
        </w:rPr>
      </w:pPr>
      <w:r w:rsidRPr="00634790">
        <w:rPr>
          <w:b/>
          <w:lang w:val="en-US"/>
        </w:rPr>
        <w:t xml:space="preserve">1999 vs. 2013, 2014, 2015, 2016 </w:t>
      </w:r>
      <w:proofErr w:type="spellStart"/>
      <w:proofErr w:type="gramStart"/>
      <w:r w:rsidRPr="00634790">
        <w:rPr>
          <w:b/>
          <w:lang w:val="en-US"/>
        </w:rPr>
        <w:t>og</w:t>
      </w:r>
      <w:proofErr w:type="spellEnd"/>
      <w:proofErr w:type="gramEnd"/>
      <w:r w:rsidRPr="00634790">
        <w:rPr>
          <w:b/>
          <w:lang w:val="en-US"/>
        </w:rPr>
        <w:t xml:space="preserve"> 2017</w:t>
      </w:r>
    </w:p>
    <w:p w:rsidR="00634790" w:rsidRPr="00634790" w:rsidRDefault="00634790" w:rsidP="00634790">
      <w:pPr>
        <w:rPr>
          <w:b/>
          <w:lang w:val="en-US"/>
        </w:rPr>
      </w:pPr>
      <w:r w:rsidRPr="00634790">
        <w:rPr>
          <w:b/>
          <w:lang w:val="en-US"/>
        </w:rPr>
        <w:t xml:space="preserve">5-10 </w:t>
      </w:r>
      <w:proofErr w:type="spellStart"/>
      <w:r w:rsidRPr="00634790">
        <w:rPr>
          <w:b/>
          <w:lang w:val="en-US"/>
        </w:rPr>
        <w:t>tegundir</w:t>
      </w:r>
      <w:proofErr w:type="spellEnd"/>
      <w:r w:rsidRPr="00634790">
        <w:rPr>
          <w:b/>
          <w:lang w:val="en-US"/>
        </w:rPr>
        <w:t xml:space="preserve"> </w:t>
      </w:r>
      <w:proofErr w:type="spellStart"/>
      <w:proofErr w:type="gramStart"/>
      <w:r w:rsidRPr="00634790">
        <w:rPr>
          <w:b/>
          <w:lang w:val="en-US"/>
        </w:rPr>
        <w:t>sem</w:t>
      </w:r>
      <w:proofErr w:type="spellEnd"/>
      <w:proofErr w:type="gramEnd"/>
      <w:r w:rsidRPr="00634790">
        <w:rPr>
          <w:b/>
          <w:lang w:val="en-US"/>
        </w:rPr>
        <w:t xml:space="preserve"> </w:t>
      </w:r>
      <w:proofErr w:type="spellStart"/>
      <w:r w:rsidRPr="00634790">
        <w:rPr>
          <w:b/>
          <w:lang w:val="en-US"/>
        </w:rPr>
        <w:t>standa</w:t>
      </w:r>
      <w:proofErr w:type="spellEnd"/>
      <w:r w:rsidRPr="00634790">
        <w:rPr>
          <w:b/>
          <w:lang w:val="en-US"/>
        </w:rPr>
        <w:t xml:space="preserve"> </w:t>
      </w:r>
      <w:proofErr w:type="spellStart"/>
      <w:r w:rsidRPr="00634790">
        <w:rPr>
          <w:b/>
          <w:lang w:val="en-US"/>
        </w:rPr>
        <w:t>upp</w:t>
      </w:r>
      <w:proofErr w:type="spellEnd"/>
      <w:r w:rsidRPr="00634790">
        <w:rPr>
          <w:b/>
          <w:lang w:val="en-US"/>
        </w:rPr>
        <w:t xml:space="preserve"> </w:t>
      </w:r>
      <w:proofErr w:type="spellStart"/>
      <w:r w:rsidRPr="00634790">
        <w:rPr>
          <w:b/>
          <w:lang w:val="en-US"/>
        </w:rPr>
        <w:t>úr</w:t>
      </w:r>
      <w:proofErr w:type="spellEnd"/>
      <w:r w:rsidRPr="00634790">
        <w:rPr>
          <w:b/>
          <w:lang w:val="en-US"/>
        </w:rPr>
        <w:t xml:space="preserve"> </w:t>
      </w:r>
      <w:proofErr w:type="spellStart"/>
      <w:r w:rsidRPr="00634790">
        <w:rPr>
          <w:b/>
          <w:lang w:val="en-US"/>
        </w:rPr>
        <w:t>eftir</w:t>
      </w:r>
      <w:proofErr w:type="spellEnd"/>
      <w:r w:rsidRPr="00634790">
        <w:rPr>
          <w:b/>
          <w:lang w:val="en-US"/>
        </w:rPr>
        <w:t xml:space="preserve"> 6 </w:t>
      </w:r>
      <w:proofErr w:type="spellStart"/>
      <w:r w:rsidRPr="00634790">
        <w:rPr>
          <w:b/>
          <w:lang w:val="en-US"/>
        </w:rPr>
        <w:t>ár</w:t>
      </w:r>
      <w:proofErr w:type="spellEnd"/>
      <w:r w:rsidRPr="00634790">
        <w:rPr>
          <w:b/>
          <w:lang w:val="en-US"/>
        </w:rPr>
        <w:t>?</w:t>
      </w:r>
    </w:p>
    <w:p w:rsidR="00634790" w:rsidRPr="00634790" w:rsidRDefault="00634790" w:rsidP="00634790">
      <w:pPr>
        <w:rPr>
          <w:b/>
          <w:lang w:val="en-US"/>
        </w:rPr>
      </w:pPr>
      <w:proofErr w:type="spellStart"/>
      <w:proofErr w:type="gramStart"/>
      <w:r w:rsidRPr="00634790">
        <w:rPr>
          <w:b/>
          <w:lang w:val="en-US"/>
        </w:rPr>
        <w:t>mengunarþolnar</w:t>
      </w:r>
      <w:proofErr w:type="spellEnd"/>
      <w:proofErr w:type="gramEnd"/>
      <w:r w:rsidRPr="00634790">
        <w:rPr>
          <w:b/>
          <w:lang w:val="en-US"/>
        </w:rPr>
        <w:t xml:space="preserve"> </w:t>
      </w:r>
      <w:proofErr w:type="spellStart"/>
      <w:r w:rsidRPr="00634790">
        <w:rPr>
          <w:b/>
          <w:lang w:val="en-US"/>
        </w:rPr>
        <w:t>tegundir</w:t>
      </w:r>
      <w:proofErr w:type="spellEnd"/>
      <w:r w:rsidRPr="00634790">
        <w:rPr>
          <w:b/>
          <w:lang w:val="en-US"/>
        </w:rPr>
        <w:t xml:space="preserve">: </w:t>
      </w:r>
      <w:proofErr w:type="spellStart"/>
      <w:r w:rsidRPr="00634790">
        <w:rPr>
          <w:b/>
          <w:lang w:val="en-US"/>
        </w:rPr>
        <w:t>hverfa</w:t>
      </w:r>
      <w:proofErr w:type="spellEnd"/>
      <w:r w:rsidRPr="00634790">
        <w:rPr>
          <w:b/>
          <w:lang w:val="en-US"/>
        </w:rPr>
        <w:t xml:space="preserve"> </w:t>
      </w:r>
      <w:proofErr w:type="spellStart"/>
      <w:r w:rsidRPr="00634790">
        <w:rPr>
          <w:b/>
          <w:lang w:val="en-US"/>
        </w:rPr>
        <w:t>þær</w:t>
      </w:r>
      <w:proofErr w:type="spellEnd"/>
      <w:r w:rsidRPr="00634790">
        <w:rPr>
          <w:b/>
          <w:lang w:val="en-US"/>
        </w:rPr>
        <w:t xml:space="preserve"> </w:t>
      </w:r>
      <w:proofErr w:type="spellStart"/>
      <w:r w:rsidRPr="00634790">
        <w:rPr>
          <w:b/>
          <w:lang w:val="en-US"/>
        </w:rPr>
        <w:t>og</w:t>
      </w:r>
      <w:proofErr w:type="spellEnd"/>
      <w:r w:rsidRPr="00634790">
        <w:rPr>
          <w:b/>
          <w:lang w:val="en-US"/>
        </w:rPr>
        <w:t xml:space="preserve"> </w:t>
      </w:r>
      <w:proofErr w:type="spellStart"/>
      <w:r w:rsidRPr="00634790">
        <w:rPr>
          <w:b/>
          <w:lang w:val="en-US"/>
        </w:rPr>
        <w:t>mengunarfælnari</w:t>
      </w:r>
      <w:proofErr w:type="spellEnd"/>
      <w:r w:rsidRPr="00634790">
        <w:rPr>
          <w:b/>
          <w:lang w:val="en-US"/>
        </w:rPr>
        <w:t xml:space="preserve"> </w:t>
      </w:r>
      <w:proofErr w:type="spellStart"/>
      <w:r w:rsidRPr="00634790">
        <w:rPr>
          <w:b/>
          <w:lang w:val="en-US"/>
        </w:rPr>
        <w:t>sækja</w:t>
      </w:r>
      <w:proofErr w:type="spellEnd"/>
      <w:r w:rsidRPr="00634790">
        <w:rPr>
          <w:b/>
          <w:lang w:val="en-US"/>
        </w:rPr>
        <w:t xml:space="preserve"> inn?</w:t>
      </w:r>
    </w:p>
    <w:p w:rsidR="00634790" w:rsidRPr="00634790" w:rsidRDefault="00634790" w:rsidP="00634790">
      <w:pPr>
        <w:rPr>
          <w:b/>
          <w:lang w:val="en-US"/>
        </w:rPr>
      </w:pPr>
    </w:p>
    <w:p w:rsidR="00634790" w:rsidRPr="00634790" w:rsidRDefault="00634790" w:rsidP="00634790">
      <w:pPr>
        <w:rPr>
          <w:b/>
          <w:lang w:val="en-US"/>
        </w:rPr>
      </w:pPr>
      <w:proofErr w:type="spellStart"/>
      <w:r w:rsidRPr="00634790">
        <w:rPr>
          <w:b/>
          <w:lang w:val="en-US"/>
        </w:rPr>
        <w:t>Parametrar</w:t>
      </w:r>
      <w:proofErr w:type="spellEnd"/>
      <w:r w:rsidRPr="00634790">
        <w:rPr>
          <w:b/>
          <w:lang w:val="en-US"/>
        </w:rPr>
        <w:t>:</w:t>
      </w:r>
    </w:p>
    <w:p w:rsidR="00634790" w:rsidRPr="00634790" w:rsidRDefault="00634790" w:rsidP="00634790">
      <w:pPr>
        <w:rPr>
          <w:b/>
          <w:lang w:val="en-US"/>
        </w:rPr>
      </w:pPr>
      <w:proofErr w:type="spellStart"/>
      <w:r w:rsidRPr="00634790">
        <w:rPr>
          <w:b/>
          <w:lang w:val="en-US"/>
        </w:rPr>
        <w:t>Fjöldi</w:t>
      </w:r>
      <w:proofErr w:type="spellEnd"/>
      <w:r w:rsidRPr="00634790">
        <w:rPr>
          <w:b/>
          <w:lang w:val="en-US"/>
        </w:rPr>
        <w:t xml:space="preserve"> </w:t>
      </w:r>
      <w:proofErr w:type="spellStart"/>
      <w:r w:rsidRPr="00634790">
        <w:rPr>
          <w:b/>
          <w:lang w:val="en-US"/>
        </w:rPr>
        <w:t>einstaklinga</w:t>
      </w:r>
      <w:proofErr w:type="spellEnd"/>
      <w:r w:rsidRPr="00634790">
        <w:rPr>
          <w:b/>
          <w:lang w:val="en-US"/>
        </w:rPr>
        <w:t xml:space="preserve">, </w:t>
      </w:r>
      <w:proofErr w:type="spellStart"/>
      <w:r w:rsidRPr="00634790">
        <w:rPr>
          <w:b/>
          <w:lang w:val="en-US"/>
        </w:rPr>
        <w:t>saman</w:t>
      </w:r>
      <w:proofErr w:type="spellEnd"/>
      <w:r w:rsidRPr="00634790">
        <w:rPr>
          <w:b/>
          <w:lang w:val="en-US"/>
        </w:rPr>
        <w:t xml:space="preserve"> </w:t>
      </w:r>
      <w:proofErr w:type="spellStart"/>
      <w:proofErr w:type="gramStart"/>
      <w:r w:rsidRPr="00634790">
        <w:rPr>
          <w:b/>
          <w:lang w:val="en-US"/>
        </w:rPr>
        <w:t>og</w:t>
      </w:r>
      <w:proofErr w:type="spellEnd"/>
      <w:proofErr w:type="gramEnd"/>
      <w:r w:rsidRPr="00634790">
        <w:rPr>
          <w:b/>
          <w:lang w:val="en-US"/>
        </w:rPr>
        <w:t xml:space="preserve"> per </w:t>
      </w:r>
      <w:proofErr w:type="spellStart"/>
      <w:r w:rsidRPr="00634790">
        <w:rPr>
          <w:b/>
          <w:lang w:val="en-US"/>
        </w:rPr>
        <w:t>tegund</w:t>
      </w:r>
      <w:proofErr w:type="spellEnd"/>
      <w:r w:rsidRPr="00634790">
        <w:rPr>
          <w:b/>
          <w:lang w:val="en-US"/>
        </w:rPr>
        <w:t>/taxon</w:t>
      </w:r>
    </w:p>
    <w:p w:rsidR="00634790" w:rsidRPr="00634790" w:rsidRDefault="00634790" w:rsidP="00634790">
      <w:pPr>
        <w:rPr>
          <w:b/>
          <w:lang w:val="en-US"/>
        </w:rPr>
      </w:pPr>
      <w:proofErr w:type="spellStart"/>
      <w:r w:rsidRPr="00634790">
        <w:rPr>
          <w:b/>
          <w:lang w:val="en-US"/>
        </w:rPr>
        <w:t>Fjöldi</w:t>
      </w:r>
      <w:proofErr w:type="spellEnd"/>
      <w:r w:rsidRPr="00634790">
        <w:rPr>
          <w:b/>
          <w:lang w:val="en-US"/>
        </w:rPr>
        <w:t xml:space="preserve"> </w:t>
      </w:r>
      <w:proofErr w:type="spellStart"/>
      <w:r w:rsidRPr="00634790">
        <w:rPr>
          <w:b/>
          <w:lang w:val="en-US"/>
        </w:rPr>
        <w:t>tegunda</w:t>
      </w:r>
      <w:proofErr w:type="spellEnd"/>
    </w:p>
    <w:p w:rsidR="00634790" w:rsidRDefault="00634790">
      <w:pPr>
        <w:rPr>
          <w:lang w:val="en-US"/>
        </w:rPr>
      </w:pPr>
    </w:p>
    <w:p w:rsidR="00634790" w:rsidRDefault="00634790">
      <w:pPr>
        <w:rPr>
          <w:lang w:val="en-US"/>
        </w:rPr>
      </w:pPr>
    </w:p>
    <w:p w:rsidR="00634790" w:rsidRDefault="00634790">
      <w:pPr>
        <w:rPr>
          <w:lang w:val="en-US"/>
        </w:rPr>
      </w:pPr>
    </w:p>
    <w:p w:rsidR="00C62975" w:rsidRDefault="00C62975">
      <w:pPr>
        <w:rPr>
          <w:b/>
          <w:lang w:val="en-US"/>
        </w:rPr>
      </w:pPr>
      <w:r w:rsidRPr="00802C2B">
        <w:rPr>
          <w:b/>
          <w:highlight w:val="yellow"/>
          <w:lang w:val="en-US"/>
          <w:rPrChange w:id="185" w:author="Jón Einar" w:date="2018-03-19T11:47:00Z">
            <w:rPr>
              <w:b/>
              <w:lang w:val="en-US"/>
            </w:rPr>
          </w:rPrChange>
        </w:rPr>
        <w:t>Discussion</w:t>
      </w:r>
      <w:r w:rsidR="006553F0" w:rsidRPr="00802C2B">
        <w:rPr>
          <w:b/>
          <w:highlight w:val="yellow"/>
          <w:lang w:val="en-US"/>
          <w:rPrChange w:id="186" w:author="Jón Einar" w:date="2018-03-19T11:47:00Z">
            <w:rPr>
              <w:b/>
              <w:lang w:val="en-US"/>
            </w:rPr>
          </w:rPrChange>
        </w:rPr>
        <w:t xml:space="preserve"> (</w:t>
      </w:r>
      <w:proofErr w:type="spellStart"/>
      <w:r w:rsidR="006553F0" w:rsidRPr="00802C2B">
        <w:rPr>
          <w:b/>
          <w:highlight w:val="yellow"/>
          <w:lang w:val="en-US"/>
          <w:rPrChange w:id="187" w:author="Jón Einar" w:date="2018-03-19T11:47:00Z">
            <w:rPr>
              <w:b/>
              <w:lang w:val="en-US"/>
            </w:rPr>
          </w:rPrChange>
        </w:rPr>
        <w:t>punktar</w:t>
      </w:r>
      <w:proofErr w:type="spellEnd"/>
      <w:r w:rsidR="001310CD" w:rsidRPr="00802C2B">
        <w:rPr>
          <w:b/>
          <w:highlight w:val="yellow"/>
          <w:lang w:val="en-US"/>
          <w:rPrChange w:id="188" w:author="Jón Einar" w:date="2018-03-19T11:47:00Z">
            <w:rPr>
              <w:b/>
              <w:lang w:val="en-US"/>
            </w:rPr>
          </w:rPrChange>
        </w:rPr>
        <w:t xml:space="preserve"> </w:t>
      </w:r>
      <w:proofErr w:type="spellStart"/>
      <w:r w:rsidR="001310CD" w:rsidRPr="00802C2B">
        <w:rPr>
          <w:b/>
          <w:highlight w:val="yellow"/>
          <w:lang w:val="en-US"/>
          <w:rPrChange w:id="189" w:author="Jón Einar" w:date="2018-03-19T11:47:00Z">
            <w:rPr>
              <w:b/>
              <w:lang w:val="en-US"/>
            </w:rPr>
          </w:rPrChange>
        </w:rPr>
        <w:t>héðan</w:t>
      </w:r>
      <w:proofErr w:type="spellEnd"/>
      <w:r w:rsidR="001310CD" w:rsidRPr="00802C2B">
        <w:rPr>
          <w:b/>
          <w:highlight w:val="yellow"/>
          <w:lang w:val="en-US"/>
          <w:rPrChange w:id="190" w:author="Jón Einar" w:date="2018-03-19T11:47:00Z">
            <w:rPr>
              <w:b/>
              <w:lang w:val="en-US"/>
            </w:rPr>
          </w:rPrChange>
        </w:rPr>
        <w:t xml:space="preserve"> </w:t>
      </w:r>
      <w:proofErr w:type="spellStart"/>
      <w:proofErr w:type="gramStart"/>
      <w:r w:rsidR="001310CD" w:rsidRPr="00802C2B">
        <w:rPr>
          <w:b/>
          <w:highlight w:val="yellow"/>
          <w:lang w:val="en-US"/>
          <w:rPrChange w:id="191" w:author="Jón Einar" w:date="2018-03-19T11:47:00Z">
            <w:rPr>
              <w:b/>
              <w:lang w:val="en-US"/>
            </w:rPr>
          </w:rPrChange>
        </w:rPr>
        <w:t>og</w:t>
      </w:r>
      <w:proofErr w:type="spellEnd"/>
      <w:proofErr w:type="gramEnd"/>
      <w:r w:rsidR="001310CD" w:rsidRPr="00802C2B">
        <w:rPr>
          <w:b/>
          <w:highlight w:val="yellow"/>
          <w:lang w:val="en-US"/>
          <w:rPrChange w:id="192" w:author="Jón Einar" w:date="2018-03-19T11:47:00Z">
            <w:rPr>
              <w:b/>
              <w:lang w:val="en-US"/>
            </w:rPr>
          </w:rPrChange>
        </w:rPr>
        <w:t xml:space="preserve"> </w:t>
      </w:r>
      <w:proofErr w:type="spellStart"/>
      <w:r w:rsidR="001310CD" w:rsidRPr="00802C2B">
        <w:rPr>
          <w:b/>
          <w:highlight w:val="yellow"/>
          <w:lang w:val="en-US"/>
          <w:rPrChange w:id="193" w:author="Jón Einar" w:date="2018-03-19T11:47:00Z">
            <w:rPr>
              <w:b/>
              <w:lang w:val="en-US"/>
            </w:rPr>
          </w:rPrChange>
        </w:rPr>
        <w:t>þaðan</w:t>
      </w:r>
      <w:proofErr w:type="spellEnd"/>
      <w:r w:rsidR="001310CD" w:rsidRPr="00802C2B">
        <w:rPr>
          <w:b/>
          <w:highlight w:val="yellow"/>
          <w:lang w:val="en-US"/>
          <w:rPrChange w:id="194" w:author="Jón Einar" w:date="2018-03-19T11:47:00Z">
            <w:rPr>
              <w:b/>
              <w:lang w:val="en-US"/>
            </w:rPr>
          </w:rPrChange>
        </w:rPr>
        <w:t xml:space="preserve"> í </w:t>
      </w:r>
      <w:proofErr w:type="spellStart"/>
      <w:r w:rsidR="001310CD" w:rsidRPr="00802C2B">
        <w:rPr>
          <w:b/>
          <w:highlight w:val="yellow"/>
          <w:lang w:val="en-US"/>
          <w:rPrChange w:id="195" w:author="Jón Einar" w:date="2018-03-19T11:47:00Z">
            <w:rPr>
              <w:b/>
              <w:lang w:val="en-US"/>
            </w:rPr>
          </w:rPrChange>
        </w:rPr>
        <w:t>engri</w:t>
      </w:r>
      <w:proofErr w:type="spellEnd"/>
      <w:r w:rsidR="001310CD" w:rsidRPr="00802C2B">
        <w:rPr>
          <w:b/>
          <w:highlight w:val="yellow"/>
          <w:lang w:val="en-US"/>
          <w:rPrChange w:id="196" w:author="Jón Einar" w:date="2018-03-19T11:47:00Z">
            <w:rPr>
              <w:b/>
              <w:lang w:val="en-US"/>
            </w:rPr>
          </w:rPrChange>
        </w:rPr>
        <w:t xml:space="preserve"> </w:t>
      </w:r>
      <w:proofErr w:type="spellStart"/>
      <w:r w:rsidR="001310CD" w:rsidRPr="00802C2B">
        <w:rPr>
          <w:b/>
          <w:highlight w:val="yellow"/>
          <w:lang w:val="en-US"/>
          <w:rPrChange w:id="197" w:author="Jón Einar" w:date="2018-03-19T11:47:00Z">
            <w:rPr>
              <w:b/>
              <w:lang w:val="en-US"/>
            </w:rPr>
          </w:rPrChange>
        </w:rPr>
        <w:t>sérstakri</w:t>
      </w:r>
      <w:proofErr w:type="spellEnd"/>
      <w:r w:rsidR="001310CD" w:rsidRPr="00802C2B">
        <w:rPr>
          <w:b/>
          <w:highlight w:val="yellow"/>
          <w:lang w:val="en-US"/>
          <w:rPrChange w:id="198" w:author="Jón Einar" w:date="2018-03-19T11:47:00Z">
            <w:rPr>
              <w:b/>
              <w:lang w:val="en-US"/>
            </w:rPr>
          </w:rPrChange>
        </w:rPr>
        <w:t xml:space="preserve"> </w:t>
      </w:r>
      <w:proofErr w:type="spellStart"/>
      <w:r w:rsidR="001310CD" w:rsidRPr="00802C2B">
        <w:rPr>
          <w:b/>
          <w:highlight w:val="yellow"/>
          <w:lang w:val="en-US"/>
          <w:rPrChange w:id="199" w:author="Jón Einar" w:date="2018-03-19T11:47:00Z">
            <w:rPr>
              <w:b/>
              <w:lang w:val="en-US"/>
            </w:rPr>
          </w:rPrChange>
        </w:rPr>
        <w:t>röð</w:t>
      </w:r>
      <w:proofErr w:type="spellEnd"/>
      <w:r w:rsidR="006553F0" w:rsidRPr="00802C2B">
        <w:rPr>
          <w:b/>
          <w:highlight w:val="yellow"/>
          <w:lang w:val="en-US"/>
          <w:rPrChange w:id="200" w:author="Jón Einar" w:date="2018-03-19T11:47:00Z">
            <w:rPr>
              <w:b/>
              <w:lang w:val="en-US"/>
            </w:rPr>
          </w:rPrChange>
        </w:rPr>
        <w:t>)</w:t>
      </w:r>
      <w:ins w:id="201" w:author="Jón Einar" w:date="2018-03-19T11:47:00Z">
        <w:r w:rsidR="00EB05FF" w:rsidRPr="00802C2B">
          <w:rPr>
            <w:b/>
            <w:highlight w:val="yellow"/>
            <w:lang w:val="en-US"/>
            <w:rPrChange w:id="202" w:author="Jón Einar" w:date="2018-03-19T11:47:00Z">
              <w:rPr>
                <w:b/>
                <w:lang w:val="en-US"/>
              </w:rPr>
            </w:rPrChange>
          </w:rPr>
          <w:t xml:space="preserve">, </w:t>
        </w:r>
        <w:proofErr w:type="spellStart"/>
        <w:r w:rsidR="00EB05FF" w:rsidRPr="00802C2B">
          <w:rPr>
            <w:b/>
            <w:highlight w:val="yellow"/>
            <w:lang w:val="en-US"/>
            <w:rPrChange w:id="203" w:author="Jón Einar" w:date="2018-03-19T11:47:00Z">
              <w:rPr>
                <w:b/>
                <w:lang w:val="en-US"/>
              </w:rPr>
            </w:rPrChange>
          </w:rPr>
          <w:t>komment</w:t>
        </w:r>
        <w:proofErr w:type="spellEnd"/>
        <w:r w:rsidR="00EB05FF" w:rsidRPr="00802C2B">
          <w:rPr>
            <w:b/>
            <w:highlight w:val="yellow"/>
            <w:lang w:val="en-US"/>
            <w:rPrChange w:id="204" w:author="Jón Einar" w:date="2018-03-19T11:47:00Z">
              <w:rPr>
                <w:b/>
                <w:lang w:val="en-US"/>
              </w:rPr>
            </w:rPrChange>
          </w:rPr>
          <w:t xml:space="preserve"> </w:t>
        </w:r>
        <w:proofErr w:type="spellStart"/>
        <w:r w:rsidR="00EB05FF" w:rsidRPr="00802C2B">
          <w:rPr>
            <w:b/>
            <w:highlight w:val="yellow"/>
            <w:lang w:val="en-US"/>
            <w:rPrChange w:id="205" w:author="Jón Einar" w:date="2018-03-19T11:47:00Z">
              <w:rPr>
                <w:b/>
                <w:lang w:val="en-US"/>
              </w:rPr>
            </w:rPrChange>
          </w:rPr>
          <w:t>frá</w:t>
        </w:r>
        <w:proofErr w:type="spellEnd"/>
        <w:r w:rsidR="00EB05FF" w:rsidRPr="00802C2B">
          <w:rPr>
            <w:b/>
            <w:highlight w:val="yellow"/>
            <w:lang w:val="en-US"/>
            <w:rPrChange w:id="206" w:author="Jón Einar" w:date="2018-03-19T11:47:00Z">
              <w:rPr>
                <w:b/>
                <w:lang w:val="en-US"/>
              </w:rPr>
            </w:rPrChange>
          </w:rPr>
          <w:t xml:space="preserve"> </w:t>
        </w:r>
        <w:proofErr w:type="spellStart"/>
        <w:r w:rsidR="00EB05FF" w:rsidRPr="00802C2B">
          <w:rPr>
            <w:b/>
            <w:highlight w:val="yellow"/>
            <w:lang w:val="en-US"/>
            <w:rPrChange w:id="207" w:author="Jón Einar" w:date="2018-03-19T11:47:00Z">
              <w:rPr>
                <w:b/>
                <w:lang w:val="en-US"/>
              </w:rPr>
            </w:rPrChange>
          </w:rPr>
          <w:t>Árna</w:t>
        </w:r>
        <w:proofErr w:type="spellEnd"/>
        <w:r w:rsidR="00EB05FF" w:rsidRPr="00802C2B">
          <w:rPr>
            <w:b/>
            <w:highlight w:val="yellow"/>
            <w:lang w:val="en-US"/>
            <w:rPrChange w:id="208" w:author="Jón Einar" w:date="2018-03-19T11:47:00Z">
              <w:rPr>
                <w:b/>
                <w:lang w:val="en-US"/>
              </w:rPr>
            </w:rPrChange>
          </w:rPr>
          <w:t xml:space="preserve"> </w:t>
        </w:r>
        <w:proofErr w:type="spellStart"/>
        <w:r w:rsidR="00EB05FF" w:rsidRPr="00802C2B">
          <w:rPr>
            <w:b/>
            <w:highlight w:val="yellow"/>
            <w:lang w:val="en-US"/>
            <w:rPrChange w:id="209" w:author="Jón Einar" w:date="2018-03-19T11:47:00Z">
              <w:rPr>
                <w:b/>
                <w:lang w:val="en-US"/>
              </w:rPr>
            </w:rPrChange>
          </w:rPr>
          <w:t>og</w:t>
        </w:r>
        <w:proofErr w:type="spellEnd"/>
        <w:r w:rsidR="00EB05FF" w:rsidRPr="00802C2B">
          <w:rPr>
            <w:b/>
            <w:highlight w:val="yellow"/>
            <w:lang w:val="en-US"/>
            <w:rPrChange w:id="210" w:author="Jón Einar" w:date="2018-03-19T11:47:00Z">
              <w:rPr>
                <w:b/>
                <w:lang w:val="en-US"/>
              </w:rPr>
            </w:rPrChange>
          </w:rPr>
          <w:t xml:space="preserve"> </w:t>
        </w:r>
        <w:proofErr w:type="spellStart"/>
        <w:r w:rsidR="00EB05FF" w:rsidRPr="00802C2B">
          <w:rPr>
            <w:b/>
            <w:highlight w:val="yellow"/>
            <w:lang w:val="en-US"/>
            <w:rPrChange w:id="211" w:author="Jón Einar" w:date="2018-03-19T11:47:00Z">
              <w:rPr>
                <w:b/>
                <w:lang w:val="en-US"/>
              </w:rPr>
            </w:rPrChange>
          </w:rPr>
          <w:t>VAltý</w:t>
        </w:r>
        <w:proofErr w:type="spellEnd"/>
        <w:r w:rsidR="00EB05FF" w:rsidRPr="00802C2B">
          <w:rPr>
            <w:b/>
            <w:highlight w:val="yellow"/>
            <w:lang w:val="en-US"/>
            <w:rPrChange w:id="212" w:author="Jón Einar" w:date="2018-03-19T11:47:00Z">
              <w:rPr>
                <w:b/>
                <w:lang w:val="en-US"/>
              </w:rPr>
            </w:rPrChange>
          </w:rPr>
          <w:t xml:space="preserve"> </w:t>
        </w:r>
        <w:proofErr w:type="spellStart"/>
        <w:r w:rsidR="00EB05FF" w:rsidRPr="00802C2B">
          <w:rPr>
            <w:b/>
            <w:highlight w:val="yellow"/>
            <w:lang w:val="en-US"/>
            <w:rPrChange w:id="213" w:author="Jón Einar" w:date="2018-03-19T11:47:00Z">
              <w:rPr>
                <w:b/>
                <w:lang w:val="en-US"/>
              </w:rPr>
            </w:rPrChange>
          </w:rPr>
          <w:t>látin</w:t>
        </w:r>
        <w:proofErr w:type="spellEnd"/>
        <w:r w:rsidR="00EB05FF" w:rsidRPr="00802C2B">
          <w:rPr>
            <w:b/>
            <w:highlight w:val="yellow"/>
            <w:lang w:val="en-US"/>
            <w:rPrChange w:id="214" w:author="Jón Einar" w:date="2018-03-19T11:47:00Z">
              <w:rPr>
                <w:b/>
                <w:lang w:val="en-US"/>
              </w:rPr>
            </w:rPrChange>
          </w:rPr>
          <w:t xml:space="preserve"> </w:t>
        </w:r>
        <w:proofErr w:type="spellStart"/>
        <w:r w:rsidR="00EB05FF" w:rsidRPr="00802C2B">
          <w:rPr>
            <w:b/>
            <w:highlight w:val="yellow"/>
            <w:lang w:val="en-US"/>
            <w:rPrChange w:id="215" w:author="Jón Einar" w:date="2018-03-19T11:47:00Z">
              <w:rPr>
                <w:b/>
                <w:lang w:val="en-US"/>
              </w:rPr>
            </w:rPrChange>
          </w:rPr>
          <w:t>halda</w:t>
        </w:r>
        <w:proofErr w:type="spellEnd"/>
        <w:r w:rsidR="00EB05FF" w:rsidRPr="00802C2B">
          <w:rPr>
            <w:b/>
            <w:highlight w:val="yellow"/>
            <w:lang w:val="en-US"/>
            <w:rPrChange w:id="216" w:author="Jón Einar" w:date="2018-03-19T11:47:00Z">
              <w:rPr>
                <w:b/>
                <w:lang w:val="en-US"/>
              </w:rPr>
            </w:rPrChange>
          </w:rPr>
          <w:t xml:space="preserve"> </w:t>
        </w:r>
        <w:proofErr w:type="spellStart"/>
        <w:r w:rsidR="00EB05FF" w:rsidRPr="00802C2B">
          <w:rPr>
            <w:b/>
            <w:highlight w:val="yellow"/>
            <w:lang w:val="en-US"/>
            <w:rPrChange w:id="217" w:author="Jón Einar" w:date="2018-03-19T11:47:00Z">
              <w:rPr>
                <w:b/>
                <w:lang w:val="en-US"/>
              </w:rPr>
            </w:rPrChange>
          </w:rPr>
          <w:t>sér</w:t>
        </w:r>
        <w:proofErr w:type="spellEnd"/>
        <w:r w:rsidR="00EB05FF" w:rsidRPr="00802C2B">
          <w:rPr>
            <w:b/>
            <w:highlight w:val="yellow"/>
            <w:lang w:val="en-US"/>
            <w:rPrChange w:id="218" w:author="Jón Einar" w:date="2018-03-19T11:47:00Z">
              <w:rPr>
                <w:b/>
                <w:lang w:val="en-US"/>
              </w:rPr>
            </w:rPrChange>
          </w:rPr>
          <w:t xml:space="preserve"> </w:t>
        </w:r>
        <w:proofErr w:type="spellStart"/>
        <w:r w:rsidR="00EB05FF" w:rsidRPr="00802C2B">
          <w:rPr>
            <w:b/>
            <w:highlight w:val="yellow"/>
            <w:lang w:val="en-US"/>
            <w:rPrChange w:id="219" w:author="Jón Einar" w:date="2018-03-19T11:47:00Z">
              <w:rPr>
                <w:b/>
                <w:lang w:val="en-US"/>
              </w:rPr>
            </w:rPrChange>
          </w:rPr>
          <w:t>óbreytt</w:t>
        </w:r>
        <w:proofErr w:type="spellEnd"/>
        <w:r w:rsidR="00EB05FF" w:rsidRPr="00802C2B">
          <w:rPr>
            <w:b/>
            <w:highlight w:val="yellow"/>
            <w:lang w:val="en-US"/>
            <w:rPrChange w:id="220" w:author="Jón Einar" w:date="2018-03-19T11:47:00Z">
              <w:rPr>
                <w:b/>
                <w:lang w:val="en-US"/>
              </w:rPr>
            </w:rPrChange>
          </w:rPr>
          <w:t xml:space="preserve"> í </w:t>
        </w:r>
        <w:proofErr w:type="spellStart"/>
        <w:r w:rsidR="00EB05FF" w:rsidRPr="00802C2B">
          <w:rPr>
            <w:b/>
            <w:highlight w:val="yellow"/>
            <w:lang w:val="en-US"/>
            <w:rPrChange w:id="221" w:author="Jón Einar" w:date="2018-03-19T11:47:00Z">
              <w:rPr>
                <w:b/>
                <w:lang w:val="en-US"/>
              </w:rPr>
            </w:rPrChange>
          </w:rPr>
          <w:t>bili</w:t>
        </w:r>
      </w:ins>
      <w:proofErr w:type="spellEnd"/>
      <w:ins w:id="222" w:author="Jón Einar" w:date="2018-03-19T12:01:00Z">
        <w:r w:rsidR="00DE6FFD">
          <w:rPr>
            <w:b/>
            <w:highlight w:val="yellow"/>
            <w:lang w:val="en-US"/>
          </w:rPr>
          <w:t xml:space="preserve">, </w:t>
        </w:r>
        <w:proofErr w:type="spellStart"/>
        <w:r w:rsidR="00DE6FFD">
          <w:rPr>
            <w:b/>
            <w:highlight w:val="yellow"/>
            <w:lang w:val="en-US"/>
          </w:rPr>
          <w:t>enda</w:t>
        </w:r>
        <w:proofErr w:type="spellEnd"/>
        <w:r w:rsidR="00DE6FFD">
          <w:rPr>
            <w:b/>
            <w:highlight w:val="yellow"/>
            <w:lang w:val="en-US"/>
          </w:rPr>
          <w:t xml:space="preserve"> </w:t>
        </w:r>
        <w:proofErr w:type="spellStart"/>
        <w:r w:rsidR="00DE6FFD">
          <w:rPr>
            <w:b/>
            <w:highlight w:val="yellow"/>
            <w:lang w:val="en-US"/>
          </w:rPr>
          <w:t>er</w:t>
        </w:r>
        <w:proofErr w:type="spellEnd"/>
        <w:r w:rsidR="00DE6FFD">
          <w:rPr>
            <w:b/>
            <w:highlight w:val="yellow"/>
            <w:lang w:val="en-US"/>
          </w:rPr>
          <w:t xml:space="preserve"> </w:t>
        </w:r>
        <w:proofErr w:type="spellStart"/>
        <w:r w:rsidR="00DE6FFD">
          <w:rPr>
            <w:b/>
            <w:highlight w:val="yellow"/>
            <w:lang w:val="en-US"/>
          </w:rPr>
          <w:t>eftirfarandi</w:t>
        </w:r>
        <w:proofErr w:type="spellEnd"/>
        <w:r w:rsidR="00DE6FFD">
          <w:rPr>
            <w:b/>
            <w:highlight w:val="yellow"/>
            <w:lang w:val="en-US"/>
          </w:rPr>
          <w:t xml:space="preserve"> á </w:t>
        </w:r>
        <w:proofErr w:type="spellStart"/>
        <w:r w:rsidR="00DE6FFD">
          <w:rPr>
            <w:b/>
            <w:highlight w:val="yellow"/>
            <w:lang w:val="en-US"/>
          </w:rPr>
          <w:t>punkta</w:t>
        </w:r>
        <w:proofErr w:type="spellEnd"/>
        <w:r w:rsidR="00DE6FFD">
          <w:rPr>
            <w:b/>
            <w:highlight w:val="yellow"/>
            <w:lang w:val="en-US"/>
          </w:rPr>
          <w:t xml:space="preserve">- </w:t>
        </w:r>
        <w:proofErr w:type="spellStart"/>
        <w:r w:rsidR="00DE6FFD">
          <w:rPr>
            <w:b/>
            <w:highlight w:val="yellow"/>
            <w:lang w:val="en-US"/>
          </w:rPr>
          <w:t>og</w:t>
        </w:r>
        <w:proofErr w:type="spellEnd"/>
        <w:r w:rsidR="00DE6FFD">
          <w:rPr>
            <w:b/>
            <w:highlight w:val="yellow"/>
            <w:lang w:val="en-US"/>
          </w:rPr>
          <w:t xml:space="preserve"> </w:t>
        </w:r>
        <w:proofErr w:type="spellStart"/>
        <w:r w:rsidR="00DE6FFD">
          <w:rPr>
            <w:b/>
            <w:highlight w:val="yellow"/>
            <w:lang w:val="en-US"/>
          </w:rPr>
          <w:t>hugmyndastigi</w:t>
        </w:r>
      </w:ins>
      <w:proofErr w:type="spellEnd"/>
      <w:ins w:id="223" w:author="Jón Einar" w:date="2018-03-19T11:47:00Z">
        <w:r w:rsidR="00EB05FF" w:rsidRPr="00802C2B">
          <w:rPr>
            <w:b/>
            <w:highlight w:val="yellow"/>
            <w:lang w:val="en-US"/>
            <w:rPrChange w:id="224" w:author="Jón Einar" w:date="2018-03-19T11:47:00Z">
              <w:rPr>
                <w:b/>
                <w:lang w:val="en-US"/>
              </w:rPr>
            </w:rPrChange>
          </w:rPr>
          <w:t>.</w:t>
        </w:r>
      </w:ins>
    </w:p>
    <w:p w:rsidR="00F54105" w:rsidRDefault="00F54105" w:rsidP="00F54105">
      <w:pPr>
        <w:rPr>
          <w:b/>
          <w:lang w:val="en-US"/>
        </w:rPr>
      </w:pPr>
    </w:p>
    <w:p w:rsidR="00F54105" w:rsidRPr="00F54105" w:rsidRDefault="00F54105" w:rsidP="00F54105">
      <w:pPr>
        <w:rPr>
          <w:b/>
          <w:highlight w:val="cyan"/>
          <w:lang w:val="en-US"/>
        </w:rPr>
      </w:pPr>
      <w:proofErr w:type="spellStart"/>
      <w:proofErr w:type="gramStart"/>
      <w:r w:rsidRPr="00F54105">
        <w:rPr>
          <w:b/>
          <w:highlight w:val="cyan"/>
          <w:lang w:val="en-US"/>
        </w:rPr>
        <w:t>Hvað</w:t>
      </w:r>
      <w:proofErr w:type="spellEnd"/>
      <w:r w:rsidRPr="00F54105">
        <w:rPr>
          <w:b/>
          <w:highlight w:val="cyan"/>
          <w:lang w:val="en-US"/>
        </w:rPr>
        <w:t xml:space="preserve"> </w:t>
      </w:r>
      <w:proofErr w:type="spellStart"/>
      <w:r w:rsidRPr="00F54105">
        <w:rPr>
          <w:b/>
          <w:highlight w:val="cyan"/>
          <w:lang w:val="en-US"/>
        </w:rPr>
        <w:t>gerðist</w:t>
      </w:r>
      <w:proofErr w:type="spellEnd"/>
      <w:r w:rsidRPr="00F54105">
        <w:rPr>
          <w:b/>
          <w:highlight w:val="cyan"/>
          <w:lang w:val="en-US"/>
        </w:rPr>
        <w:t xml:space="preserve">, </w:t>
      </w:r>
      <w:proofErr w:type="spellStart"/>
      <w:r w:rsidRPr="00F54105">
        <w:rPr>
          <w:b/>
          <w:highlight w:val="cyan"/>
          <w:lang w:val="en-US"/>
        </w:rPr>
        <w:t>þ.e</w:t>
      </w:r>
      <w:proofErr w:type="spellEnd"/>
      <w:r w:rsidRPr="00F54105">
        <w:rPr>
          <w:b/>
          <w:highlight w:val="cyan"/>
          <w:lang w:val="en-US"/>
        </w:rPr>
        <w:t xml:space="preserve">. </w:t>
      </w:r>
      <w:proofErr w:type="spellStart"/>
      <w:r w:rsidRPr="00F54105">
        <w:rPr>
          <w:b/>
          <w:highlight w:val="cyan"/>
          <w:lang w:val="en-US"/>
        </w:rPr>
        <w:t>hver</w:t>
      </w:r>
      <w:proofErr w:type="spellEnd"/>
      <w:r w:rsidRPr="00F54105">
        <w:rPr>
          <w:b/>
          <w:highlight w:val="cyan"/>
          <w:lang w:val="en-US"/>
        </w:rPr>
        <w:t xml:space="preserve"> </w:t>
      </w:r>
      <w:proofErr w:type="spellStart"/>
      <w:r w:rsidRPr="00F54105">
        <w:rPr>
          <w:b/>
          <w:highlight w:val="cyan"/>
          <w:lang w:val="en-US"/>
        </w:rPr>
        <w:t>eru</w:t>
      </w:r>
      <w:proofErr w:type="spellEnd"/>
      <w:r w:rsidRPr="00F54105">
        <w:rPr>
          <w:b/>
          <w:highlight w:val="cyan"/>
          <w:lang w:val="en-US"/>
        </w:rPr>
        <w:t xml:space="preserve"> </w:t>
      </w:r>
      <w:proofErr w:type="spellStart"/>
      <w:r w:rsidRPr="00F54105">
        <w:rPr>
          <w:b/>
          <w:highlight w:val="cyan"/>
          <w:lang w:val="en-US"/>
        </w:rPr>
        <w:t>fyrstu</w:t>
      </w:r>
      <w:proofErr w:type="spellEnd"/>
      <w:r w:rsidRPr="00F54105">
        <w:rPr>
          <w:b/>
          <w:highlight w:val="cyan"/>
          <w:lang w:val="en-US"/>
        </w:rPr>
        <w:t xml:space="preserve"> </w:t>
      </w:r>
      <w:proofErr w:type="spellStart"/>
      <w:r w:rsidRPr="00F54105">
        <w:rPr>
          <w:b/>
          <w:highlight w:val="cyan"/>
          <w:lang w:val="en-US"/>
        </w:rPr>
        <w:t>viðbrögð</w:t>
      </w:r>
      <w:proofErr w:type="spellEnd"/>
      <w:r w:rsidRPr="00F54105">
        <w:rPr>
          <w:b/>
          <w:highlight w:val="cyan"/>
          <w:lang w:val="en-US"/>
        </w:rPr>
        <w:t xml:space="preserve"> </w:t>
      </w:r>
      <w:proofErr w:type="spellStart"/>
      <w:r w:rsidRPr="00F54105">
        <w:rPr>
          <w:b/>
          <w:highlight w:val="cyan"/>
          <w:lang w:val="en-US"/>
        </w:rPr>
        <w:t>vistkerfisins</w:t>
      </w:r>
      <w:proofErr w:type="spellEnd"/>
      <w:r w:rsidRPr="00F54105">
        <w:rPr>
          <w:b/>
          <w:highlight w:val="cyan"/>
          <w:lang w:val="en-US"/>
        </w:rPr>
        <w:t xml:space="preserve"> á </w:t>
      </w:r>
      <w:proofErr w:type="spellStart"/>
      <w:r w:rsidRPr="00F54105">
        <w:rPr>
          <w:b/>
          <w:highlight w:val="cyan"/>
          <w:lang w:val="en-US"/>
        </w:rPr>
        <w:t>botninum</w:t>
      </w:r>
      <w:proofErr w:type="spellEnd"/>
      <w:r w:rsidRPr="00F54105">
        <w:rPr>
          <w:b/>
          <w:highlight w:val="cyan"/>
          <w:lang w:val="en-US"/>
        </w:rPr>
        <w:t>?</w:t>
      </w:r>
      <w:proofErr w:type="gramEnd"/>
    </w:p>
    <w:p w:rsidR="00F54105" w:rsidRPr="00F54105" w:rsidRDefault="00F54105" w:rsidP="00F54105">
      <w:pPr>
        <w:rPr>
          <w:b/>
          <w:highlight w:val="cyan"/>
          <w:lang w:val="en-US"/>
        </w:rPr>
      </w:pPr>
      <w:proofErr w:type="spellStart"/>
      <w:proofErr w:type="gramStart"/>
      <w:r w:rsidRPr="00F54105">
        <w:rPr>
          <w:b/>
          <w:highlight w:val="cyan"/>
          <w:lang w:val="en-US"/>
        </w:rPr>
        <w:t>Hvað</w:t>
      </w:r>
      <w:proofErr w:type="spellEnd"/>
      <w:r w:rsidRPr="00F54105">
        <w:rPr>
          <w:b/>
          <w:highlight w:val="cyan"/>
          <w:lang w:val="en-US"/>
        </w:rPr>
        <w:t xml:space="preserve"> </w:t>
      </w:r>
      <w:proofErr w:type="spellStart"/>
      <w:r w:rsidRPr="00F54105">
        <w:rPr>
          <w:b/>
          <w:highlight w:val="cyan"/>
          <w:lang w:val="en-US"/>
        </w:rPr>
        <w:t>breyttist</w:t>
      </w:r>
      <w:proofErr w:type="spellEnd"/>
      <w:r w:rsidRPr="00F54105">
        <w:rPr>
          <w:b/>
          <w:highlight w:val="cyan"/>
          <w:lang w:val="en-US"/>
        </w:rPr>
        <w:t xml:space="preserve"> </w:t>
      </w:r>
      <w:proofErr w:type="spellStart"/>
      <w:r w:rsidRPr="00F54105">
        <w:rPr>
          <w:b/>
          <w:highlight w:val="cyan"/>
          <w:lang w:val="en-US"/>
        </w:rPr>
        <w:t>þegar</w:t>
      </w:r>
      <w:proofErr w:type="spellEnd"/>
      <w:r w:rsidRPr="00F54105">
        <w:rPr>
          <w:b/>
          <w:highlight w:val="cyan"/>
          <w:lang w:val="en-US"/>
        </w:rPr>
        <w:t xml:space="preserve"> </w:t>
      </w:r>
      <w:proofErr w:type="spellStart"/>
      <w:r w:rsidRPr="00F54105">
        <w:rPr>
          <w:b/>
          <w:highlight w:val="cyan"/>
          <w:lang w:val="en-US"/>
        </w:rPr>
        <w:t>árin</w:t>
      </w:r>
      <w:proofErr w:type="spellEnd"/>
      <w:r w:rsidRPr="00F54105">
        <w:rPr>
          <w:b/>
          <w:highlight w:val="cyan"/>
          <w:lang w:val="en-US"/>
        </w:rPr>
        <w:t xml:space="preserve"> </w:t>
      </w:r>
      <w:proofErr w:type="spellStart"/>
      <w:r w:rsidRPr="00F54105">
        <w:rPr>
          <w:b/>
          <w:highlight w:val="cyan"/>
          <w:lang w:val="en-US"/>
        </w:rPr>
        <w:t>líða</w:t>
      </w:r>
      <w:proofErr w:type="spellEnd"/>
      <w:r w:rsidRPr="00F54105">
        <w:rPr>
          <w:b/>
          <w:highlight w:val="cyan"/>
          <w:lang w:val="en-US"/>
        </w:rPr>
        <w:t>?</w:t>
      </w:r>
      <w:proofErr w:type="gramEnd"/>
    </w:p>
    <w:p w:rsidR="000D3313" w:rsidRDefault="00F54105" w:rsidP="00F54105">
      <w:pPr>
        <w:rPr>
          <w:b/>
          <w:lang w:val="en-US"/>
        </w:rPr>
      </w:pPr>
      <w:proofErr w:type="spellStart"/>
      <w:proofErr w:type="gramStart"/>
      <w:r w:rsidRPr="00F54105">
        <w:rPr>
          <w:b/>
          <w:highlight w:val="cyan"/>
          <w:lang w:val="en-US"/>
        </w:rPr>
        <w:t>Hversu</w:t>
      </w:r>
      <w:proofErr w:type="spellEnd"/>
      <w:r w:rsidRPr="00F54105">
        <w:rPr>
          <w:b/>
          <w:highlight w:val="cyan"/>
          <w:lang w:val="en-US"/>
        </w:rPr>
        <w:t xml:space="preserve"> </w:t>
      </w:r>
      <w:proofErr w:type="spellStart"/>
      <w:r w:rsidRPr="00F54105">
        <w:rPr>
          <w:b/>
          <w:highlight w:val="cyan"/>
          <w:lang w:val="en-US"/>
        </w:rPr>
        <w:t>langt</w:t>
      </w:r>
      <w:proofErr w:type="spellEnd"/>
      <w:r w:rsidRPr="00F54105">
        <w:rPr>
          <w:b/>
          <w:highlight w:val="cyan"/>
          <w:lang w:val="en-US"/>
        </w:rPr>
        <w:t xml:space="preserve"> </w:t>
      </w:r>
      <w:proofErr w:type="spellStart"/>
      <w:r w:rsidRPr="00F54105">
        <w:rPr>
          <w:b/>
          <w:highlight w:val="cyan"/>
          <w:lang w:val="en-US"/>
        </w:rPr>
        <w:t>var</w:t>
      </w:r>
      <w:proofErr w:type="spellEnd"/>
      <w:r w:rsidRPr="00F54105">
        <w:rPr>
          <w:b/>
          <w:highlight w:val="cyan"/>
          <w:lang w:val="en-US"/>
        </w:rPr>
        <w:t xml:space="preserve"> í </w:t>
      </w:r>
      <w:proofErr w:type="spellStart"/>
      <w:r w:rsidRPr="00F54105">
        <w:rPr>
          <w:b/>
          <w:highlight w:val="cyan"/>
          <w:lang w:val="en-US"/>
        </w:rPr>
        <w:t>að</w:t>
      </w:r>
      <w:proofErr w:type="spellEnd"/>
      <w:r w:rsidRPr="00F54105">
        <w:rPr>
          <w:b/>
          <w:highlight w:val="cyan"/>
          <w:lang w:val="en-US"/>
        </w:rPr>
        <w:t xml:space="preserve"> </w:t>
      </w:r>
      <w:proofErr w:type="spellStart"/>
      <w:r w:rsidRPr="00F54105">
        <w:rPr>
          <w:b/>
          <w:highlight w:val="cyan"/>
          <w:lang w:val="en-US"/>
        </w:rPr>
        <w:t>allir</w:t>
      </w:r>
      <w:proofErr w:type="spellEnd"/>
      <w:r w:rsidRPr="00F54105">
        <w:rPr>
          <w:b/>
          <w:highlight w:val="cyan"/>
          <w:lang w:val="en-US"/>
        </w:rPr>
        <w:t xml:space="preserve"> taxa </w:t>
      </w:r>
      <w:proofErr w:type="spellStart"/>
      <w:r w:rsidRPr="00F54105">
        <w:rPr>
          <w:b/>
          <w:highlight w:val="cyan"/>
          <w:lang w:val="en-US"/>
        </w:rPr>
        <w:t>væru</w:t>
      </w:r>
      <w:proofErr w:type="spellEnd"/>
      <w:r w:rsidRPr="00F54105">
        <w:rPr>
          <w:b/>
          <w:highlight w:val="cyan"/>
          <w:lang w:val="en-US"/>
        </w:rPr>
        <w:t xml:space="preserve"> </w:t>
      </w:r>
      <w:proofErr w:type="spellStart"/>
      <w:r w:rsidRPr="00F54105">
        <w:rPr>
          <w:b/>
          <w:highlight w:val="cyan"/>
          <w:lang w:val="en-US"/>
        </w:rPr>
        <w:t>orðnir</w:t>
      </w:r>
      <w:proofErr w:type="spellEnd"/>
      <w:r w:rsidRPr="00F54105">
        <w:rPr>
          <w:b/>
          <w:highlight w:val="cyan"/>
          <w:lang w:val="en-US"/>
        </w:rPr>
        <w:t xml:space="preserve"> </w:t>
      </w:r>
      <w:proofErr w:type="spellStart"/>
      <w:r w:rsidRPr="00F54105">
        <w:rPr>
          <w:b/>
          <w:highlight w:val="cyan"/>
          <w:lang w:val="en-US"/>
        </w:rPr>
        <w:t>mælanlegir</w:t>
      </w:r>
      <w:proofErr w:type="spellEnd"/>
      <w:r w:rsidRPr="00F54105">
        <w:rPr>
          <w:b/>
          <w:highlight w:val="cyan"/>
          <w:lang w:val="en-US"/>
        </w:rPr>
        <w:t xml:space="preserve">, </w:t>
      </w:r>
      <w:proofErr w:type="spellStart"/>
      <w:r w:rsidRPr="00F54105">
        <w:rPr>
          <w:b/>
          <w:highlight w:val="cyan"/>
          <w:lang w:val="en-US"/>
        </w:rPr>
        <w:t>þar</w:t>
      </w:r>
      <w:proofErr w:type="spellEnd"/>
      <w:r w:rsidRPr="00F54105">
        <w:rPr>
          <w:b/>
          <w:highlight w:val="cyan"/>
          <w:lang w:val="en-US"/>
        </w:rPr>
        <w:t xml:space="preserve"> </w:t>
      </w:r>
      <w:proofErr w:type="spellStart"/>
      <w:r w:rsidRPr="00F54105">
        <w:rPr>
          <w:b/>
          <w:highlight w:val="cyan"/>
          <w:lang w:val="en-US"/>
        </w:rPr>
        <w:t>með</w:t>
      </w:r>
      <w:proofErr w:type="spellEnd"/>
      <w:r w:rsidRPr="00F54105">
        <w:rPr>
          <w:b/>
          <w:highlight w:val="cyan"/>
          <w:lang w:val="en-US"/>
        </w:rPr>
        <w:t xml:space="preserve"> </w:t>
      </w:r>
      <w:proofErr w:type="spellStart"/>
      <w:r w:rsidRPr="00F54105">
        <w:rPr>
          <w:b/>
          <w:highlight w:val="cyan"/>
          <w:lang w:val="en-US"/>
        </w:rPr>
        <w:t>súrefnisháðir</w:t>
      </w:r>
      <w:proofErr w:type="spellEnd"/>
      <w:r w:rsidRPr="00F54105">
        <w:rPr>
          <w:b/>
          <w:highlight w:val="cyan"/>
          <w:lang w:val="en-US"/>
        </w:rPr>
        <w:t xml:space="preserve"> taxa?</w:t>
      </w:r>
      <w:proofErr w:type="gramEnd"/>
    </w:p>
    <w:p w:rsidR="00F54105" w:rsidRDefault="00F54105">
      <w:pPr>
        <w:rPr>
          <w:b/>
          <w:lang w:val="en-US"/>
        </w:rPr>
      </w:pPr>
    </w:p>
    <w:p w:rsidR="00F54105" w:rsidRDefault="00F54105">
      <w:pPr>
        <w:rPr>
          <w:b/>
          <w:lang w:val="en-US"/>
        </w:rPr>
      </w:pPr>
    </w:p>
    <w:p w:rsidR="000D3313" w:rsidRPr="000D3313" w:rsidRDefault="000D3313" w:rsidP="000D3313">
      <w:pPr>
        <w:rPr>
          <w:lang w:val="en-US"/>
        </w:rPr>
      </w:pPr>
      <w:proofErr w:type="spellStart"/>
      <w:r w:rsidRPr="000D3313">
        <w:rPr>
          <w:highlight w:val="cyan"/>
          <w:lang w:val="en-US"/>
        </w:rPr>
        <w:lastRenderedPageBreak/>
        <w:t>Spurningar</w:t>
      </w:r>
      <w:proofErr w:type="spellEnd"/>
      <w:r w:rsidRPr="000D3313">
        <w:rPr>
          <w:highlight w:val="cyan"/>
          <w:lang w:val="en-US"/>
        </w:rPr>
        <w:t xml:space="preserve"> </w:t>
      </w:r>
      <w:proofErr w:type="spellStart"/>
      <w:r w:rsidRPr="000D3313">
        <w:rPr>
          <w:highlight w:val="cyan"/>
          <w:lang w:val="en-US"/>
        </w:rPr>
        <w:t>tengdar</w:t>
      </w:r>
      <w:proofErr w:type="spellEnd"/>
      <w:r w:rsidRPr="000D3313">
        <w:rPr>
          <w:highlight w:val="cyan"/>
          <w:lang w:val="en-US"/>
        </w:rPr>
        <w:t xml:space="preserve"> </w:t>
      </w:r>
      <w:proofErr w:type="spellStart"/>
      <w:r w:rsidRPr="000D3313">
        <w:rPr>
          <w:highlight w:val="cyan"/>
          <w:lang w:val="en-US"/>
        </w:rPr>
        <w:t>efninu</w:t>
      </w:r>
      <w:proofErr w:type="spellEnd"/>
      <w:r w:rsidRPr="000D3313">
        <w:rPr>
          <w:highlight w:val="cyan"/>
          <w:lang w:val="en-US"/>
        </w:rPr>
        <w:t>:</w:t>
      </w:r>
    </w:p>
    <w:p w:rsidR="000D3313" w:rsidRPr="00E0337C" w:rsidRDefault="000D3313" w:rsidP="000D3313">
      <w:pPr>
        <w:rPr>
          <w:b/>
          <w:lang w:val="en-US"/>
          <w:rPrChange w:id="225" w:author="Jón Einar" w:date="2018-11-20T11:30:00Z">
            <w:rPr>
              <w:lang w:val="en-US"/>
            </w:rPr>
          </w:rPrChange>
        </w:rPr>
      </w:pPr>
      <w:r w:rsidRPr="00E0337C">
        <w:rPr>
          <w:b/>
          <w:lang w:val="en-US"/>
          <w:rPrChange w:id="226" w:author="Jón Einar" w:date="2018-11-20T11:30:00Z">
            <w:rPr>
              <w:lang w:val="en-US"/>
            </w:rPr>
          </w:rPrChange>
        </w:rPr>
        <w:t xml:space="preserve">1) </w:t>
      </w:r>
      <w:proofErr w:type="spellStart"/>
      <w:r w:rsidRPr="00E0337C">
        <w:rPr>
          <w:b/>
          <w:lang w:val="en-US"/>
          <w:rPrChange w:id="227" w:author="Jón Einar" w:date="2018-11-20T11:30:00Z">
            <w:rPr>
              <w:lang w:val="en-US"/>
            </w:rPr>
          </w:rPrChange>
        </w:rPr>
        <w:t>Hvað</w:t>
      </w:r>
      <w:proofErr w:type="spellEnd"/>
      <w:r w:rsidRPr="00E0337C">
        <w:rPr>
          <w:b/>
          <w:lang w:val="en-US"/>
          <w:rPrChange w:id="228" w:author="Jón Einar" w:date="2018-11-20T11:30:00Z">
            <w:rPr>
              <w:lang w:val="en-US"/>
            </w:rPr>
          </w:rPrChange>
        </w:rPr>
        <w:t xml:space="preserve"> </w:t>
      </w:r>
      <w:proofErr w:type="spellStart"/>
      <w:r w:rsidRPr="00E0337C">
        <w:rPr>
          <w:b/>
          <w:lang w:val="en-US"/>
          <w:rPrChange w:id="229" w:author="Jón Einar" w:date="2018-11-20T11:30:00Z">
            <w:rPr>
              <w:lang w:val="en-US"/>
            </w:rPr>
          </w:rPrChange>
        </w:rPr>
        <w:t>er</w:t>
      </w:r>
      <w:proofErr w:type="spellEnd"/>
      <w:r w:rsidRPr="00E0337C">
        <w:rPr>
          <w:b/>
          <w:lang w:val="en-US"/>
          <w:rPrChange w:id="230" w:author="Jón Einar" w:date="2018-11-20T11:30:00Z">
            <w:rPr>
              <w:lang w:val="en-US"/>
            </w:rPr>
          </w:rPrChange>
        </w:rPr>
        <w:t xml:space="preserve"> </w:t>
      </w:r>
      <w:proofErr w:type="spellStart"/>
      <w:r w:rsidRPr="00E0337C">
        <w:rPr>
          <w:b/>
          <w:lang w:val="en-US"/>
          <w:rPrChange w:id="231" w:author="Jón Einar" w:date="2018-11-20T11:30:00Z">
            <w:rPr>
              <w:lang w:val="en-US"/>
            </w:rPr>
          </w:rPrChange>
        </w:rPr>
        <w:t>Kolgrafafjörður</w:t>
      </w:r>
      <w:proofErr w:type="spellEnd"/>
      <w:r w:rsidRPr="00E0337C">
        <w:rPr>
          <w:b/>
          <w:lang w:val="en-US"/>
          <w:rPrChange w:id="232" w:author="Jón Einar" w:date="2018-11-20T11:30:00Z">
            <w:rPr>
              <w:lang w:val="en-US"/>
            </w:rPr>
          </w:rPrChange>
        </w:rPr>
        <w:t xml:space="preserve"> </w:t>
      </w:r>
      <w:proofErr w:type="spellStart"/>
      <w:r w:rsidRPr="00E0337C">
        <w:rPr>
          <w:b/>
          <w:lang w:val="en-US"/>
          <w:rPrChange w:id="233" w:author="Jón Einar" w:date="2018-11-20T11:30:00Z">
            <w:rPr>
              <w:lang w:val="en-US"/>
            </w:rPr>
          </w:rPrChange>
        </w:rPr>
        <w:t>lengi</w:t>
      </w:r>
      <w:proofErr w:type="spellEnd"/>
      <w:r w:rsidRPr="00E0337C">
        <w:rPr>
          <w:b/>
          <w:lang w:val="en-US"/>
          <w:rPrChange w:id="234" w:author="Jón Einar" w:date="2018-11-20T11:30:00Z">
            <w:rPr>
              <w:lang w:val="en-US"/>
            </w:rPr>
          </w:rPrChange>
        </w:rPr>
        <w:t xml:space="preserve"> </w:t>
      </w:r>
      <w:proofErr w:type="spellStart"/>
      <w:r w:rsidRPr="00E0337C">
        <w:rPr>
          <w:b/>
          <w:lang w:val="en-US"/>
          <w:rPrChange w:id="235" w:author="Jón Einar" w:date="2018-11-20T11:30:00Z">
            <w:rPr>
              <w:lang w:val="en-US"/>
            </w:rPr>
          </w:rPrChange>
        </w:rPr>
        <w:t>að</w:t>
      </w:r>
      <w:proofErr w:type="spellEnd"/>
      <w:r w:rsidRPr="00E0337C">
        <w:rPr>
          <w:b/>
          <w:lang w:val="en-US"/>
          <w:rPrChange w:id="236" w:author="Jón Einar" w:date="2018-11-20T11:30:00Z">
            <w:rPr>
              <w:lang w:val="en-US"/>
            </w:rPr>
          </w:rPrChange>
        </w:rPr>
        <w:t xml:space="preserve"> </w:t>
      </w:r>
      <w:proofErr w:type="spellStart"/>
      <w:r w:rsidRPr="00E0337C">
        <w:rPr>
          <w:b/>
          <w:lang w:val="en-US"/>
          <w:rPrChange w:id="237" w:author="Jón Einar" w:date="2018-11-20T11:30:00Z">
            <w:rPr>
              <w:lang w:val="en-US"/>
            </w:rPr>
          </w:rPrChange>
        </w:rPr>
        <w:t>hafa</w:t>
      </w:r>
      <w:proofErr w:type="spellEnd"/>
      <w:r w:rsidRPr="00E0337C">
        <w:rPr>
          <w:b/>
          <w:lang w:val="en-US"/>
          <w:rPrChange w:id="238" w:author="Jón Einar" w:date="2018-11-20T11:30:00Z">
            <w:rPr>
              <w:lang w:val="en-US"/>
            </w:rPr>
          </w:rPrChange>
        </w:rPr>
        <w:t xml:space="preserve"> </w:t>
      </w:r>
      <w:proofErr w:type="spellStart"/>
      <w:r w:rsidRPr="00E0337C">
        <w:rPr>
          <w:b/>
          <w:lang w:val="en-US"/>
          <w:rPrChange w:id="239" w:author="Jón Einar" w:date="2018-11-20T11:30:00Z">
            <w:rPr>
              <w:lang w:val="en-US"/>
            </w:rPr>
          </w:rPrChange>
        </w:rPr>
        <w:t>vatnaskipti</w:t>
      </w:r>
      <w:proofErr w:type="spellEnd"/>
      <w:r w:rsidRPr="00E0337C">
        <w:rPr>
          <w:b/>
          <w:lang w:val="en-US"/>
          <w:rPrChange w:id="240" w:author="Jón Einar" w:date="2018-11-20T11:30:00Z">
            <w:rPr>
              <w:lang w:val="en-US"/>
            </w:rPr>
          </w:rPrChange>
        </w:rPr>
        <w:t xml:space="preserve"> </w:t>
      </w:r>
      <w:proofErr w:type="spellStart"/>
      <w:r w:rsidRPr="00E0337C">
        <w:rPr>
          <w:b/>
          <w:lang w:val="en-US"/>
          <w:rPrChange w:id="241" w:author="Jón Einar" w:date="2018-11-20T11:30:00Z">
            <w:rPr>
              <w:lang w:val="en-US"/>
            </w:rPr>
          </w:rPrChange>
        </w:rPr>
        <w:t>með</w:t>
      </w:r>
      <w:proofErr w:type="spellEnd"/>
      <w:r w:rsidRPr="00E0337C">
        <w:rPr>
          <w:b/>
          <w:lang w:val="en-US"/>
          <w:rPrChange w:id="242" w:author="Jón Einar" w:date="2018-11-20T11:30:00Z">
            <w:rPr>
              <w:lang w:val="en-US"/>
            </w:rPr>
          </w:rPrChange>
        </w:rPr>
        <w:t xml:space="preserve"> </w:t>
      </w:r>
      <w:proofErr w:type="spellStart"/>
      <w:r w:rsidRPr="00E0337C">
        <w:rPr>
          <w:b/>
          <w:lang w:val="en-US"/>
          <w:rPrChange w:id="243" w:author="Jón Einar" w:date="2018-11-20T11:30:00Z">
            <w:rPr>
              <w:lang w:val="en-US"/>
            </w:rPr>
          </w:rPrChange>
        </w:rPr>
        <w:t>sjávarföllum</w:t>
      </w:r>
      <w:proofErr w:type="spellEnd"/>
      <w:r w:rsidRPr="00E0337C">
        <w:rPr>
          <w:b/>
          <w:lang w:val="en-US"/>
          <w:rPrChange w:id="244" w:author="Jón Einar" w:date="2018-11-20T11:30:00Z">
            <w:rPr>
              <w:lang w:val="en-US"/>
            </w:rPr>
          </w:rPrChange>
        </w:rPr>
        <w:t xml:space="preserve">? </w:t>
      </w:r>
    </w:p>
    <w:p w:rsidR="003F5922" w:rsidRPr="00E0337C" w:rsidRDefault="000D3313" w:rsidP="000D3313">
      <w:pPr>
        <w:rPr>
          <w:ins w:id="245" w:author="Jón Einar" w:date="2018-11-20T10:57:00Z"/>
          <w:b/>
          <w:lang w:val="en-US"/>
          <w:rPrChange w:id="246" w:author="Jón Einar" w:date="2018-11-20T11:30:00Z">
            <w:rPr>
              <w:ins w:id="247" w:author="Jón Einar" w:date="2018-11-20T10:57:00Z"/>
              <w:lang w:val="en-US"/>
            </w:rPr>
          </w:rPrChange>
        </w:rPr>
      </w:pPr>
      <w:r w:rsidRPr="00E0337C">
        <w:rPr>
          <w:b/>
          <w:lang w:val="en-US"/>
          <w:rPrChange w:id="248" w:author="Jón Einar" w:date="2018-11-20T11:30:00Z">
            <w:rPr>
              <w:lang w:val="en-US"/>
            </w:rPr>
          </w:rPrChange>
        </w:rPr>
        <w:t xml:space="preserve">2) </w:t>
      </w:r>
      <w:commentRangeStart w:id="249"/>
      <w:commentRangeStart w:id="250"/>
      <w:proofErr w:type="spellStart"/>
      <w:r w:rsidRPr="00E0337C">
        <w:rPr>
          <w:b/>
          <w:lang w:val="en-US"/>
          <w:rPrChange w:id="251" w:author="Jón Einar" w:date="2018-11-20T11:30:00Z">
            <w:rPr>
              <w:lang w:val="en-US"/>
            </w:rPr>
          </w:rPrChange>
        </w:rPr>
        <w:t>Er</w:t>
      </w:r>
      <w:proofErr w:type="spellEnd"/>
      <w:r w:rsidRPr="00E0337C">
        <w:rPr>
          <w:b/>
          <w:lang w:val="en-US"/>
          <w:rPrChange w:id="252" w:author="Jón Einar" w:date="2018-11-20T11:30:00Z">
            <w:rPr>
              <w:lang w:val="en-US"/>
            </w:rPr>
          </w:rPrChange>
        </w:rPr>
        <w:t xml:space="preserve"> </w:t>
      </w:r>
      <w:proofErr w:type="spellStart"/>
      <w:r w:rsidRPr="00E0337C">
        <w:rPr>
          <w:b/>
          <w:lang w:val="en-US"/>
          <w:rPrChange w:id="253" w:author="Jón Einar" w:date="2018-11-20T11:30:00Z">
            <w:rPr>
              <w:lang w:val="en-US"/>
            </w:rPr>
          </w:rPrChange>
        </w:rPr>
        <w:t>vitað</w:t>
      </w:r>
      <w:proofErr w:type="spellEnd"/>
      <w:r w:rsidRPr="00E0337C">
        <w:rPr>
          <w:b/>
          <w:lang w:val="en-US"/>
          <w:rPrChange w:id="254" w:author="Jón Einar" w:date="2018-11-20T11:30:00Z">
            <w:rPr>
              <w:lang w:val="en-US"/>
            </w:rPr>
          </w:rPrChange>
        </w:rPr>
        <w:t xml:space="preserve"> </w:t>
      </w:r>
      <w:proofErr w:type="spellStart"/>
      <w:r w:rsidRPr="00E0337C">
        <w:rPr>
          <w:b/>
          <w:lang w:val="en-US"/>
          <w:rPrChange w:id="255" w:author="Jón Einar" w:date="2018-11-20T11:30:00Z">
            <w:rPr>
              <w:lang w:val="en-US"/>
            </w:rPr>
          </w:rPrChange>
        </w:rPr>
        <w:t>hvað</w:t>
      </w:r>
      <w:proofErr w:type="spellEnd"/>
      <w:r w:rsidRPr="00E0337C">
        <w:rPr>
          <w:b/>
          <w:lang w:val="en-US"/>
          <w:rPrChange w:id="256" w:author="Jón Einar" w:date="2018-11-20T11:30:00Z">
            <w:rPr>
              <w:lang w:val="en-US"/>
            </w:rPr>
          </w:rPrChange>
        </w:rPr>
        <w:t xml:space="preserve"> </w:t>
      </w:r>
      <w:proofErr w:type="spellStart"/>
      <w:r w:rsidRPr="00E0337C">
        <w:rPr>
          <w:b/>
          <w:lang w:val="en-US"/>
          <w:rPrChange w:id="257" w:author="Jón Einar" w:date="2018-11-20T11:30:00Z">
            <w:rPr>
              <w:lang w:val="en-US"/>
            </w:rPr>
          </w:rPrChange>
        </w:rPr>
        <w:t>súrefnisstyrkur</w:t>
      </w:r>
      <w:proofErr w:type="spellEnd"/>
      <w:r w:rsidRPr="00E0337C">
        <w:rPr>
          <w:b/>
          <w:lang w:val="en-US"/>
          <w:rPrChange w:id="258" w:author="Jón Einar" w:date="2018-11-20T11:30:00Z">
            <w:rPr>
              <w:lang w:val="en-US"/>
            </w:rPr>
          </w:rPrChange>
        </w:rPr>
        <w:t xml:space="preserve"> </w:t>
      </w:r>
      <w:proofErr w:type="spellStart"/>
      <w:r w:rsidRPr="00E0337C">
        <w:rPr>
          <w:b/>
          <w:lang w:val="en-US"/>
          <w:rPrChange w:id="259" w:author="Jón Einar" w:date="2018-11-20T11:30:00Z">
            <w:rPr>
              <w:lang w:val="en-US"/>
            </w:rPr>
          </w:rPrChange>
        </w:rPr>
        <w:t>fór</w:t>
      </w:r>
      <w:proofErr w:type="spellEnd"/>
      <w:r w:rsidRPr="00E0337C">
        <w:rPr>
          <w:b/>
          <w:lang w:val="en-US"/>
          <w:rPrChange w:id="260" w:author="Jón Einar" w:date="2018-11-20T11:30:00Z">
            <w:rPr>
              <w:lang w:val="en-US"/>
            </w:rPr>
          </w:rPrChange>
        </w:rPr>
        <w:t xml:space="preserve"> </w:t>
      </w:r>
      <w:proofErr w:type="spellStart"/>
      <w:r w:rsidRPr="00E0337C">
        <w:rPr>
          <w:b/>
          <w:lang w:val="en-US"/>
          <w:rPrChange w:id="261" w:author="Jón Einar" w:date="2018-11-20T11:30:00Z">
            <w:rPr>
              <w:lang w:val="en-US"/>
            </w:rPr>
          </w:rPrChange>
        </w:rPr>
        <w:t>langt</w:t>
      </w:r>
      <w:proofErr w:type="spellEnd"/>
      <w:r w:rsidRPr="00E0337C">
        <w:rPr>
          <w:b/>
          <w:lang w:val="en-US"/>
          <w:rPrChange w:id="262" w:author="Jón Einar" w:date="2018-11-20T11:30:00Z">
            <w:rPr>
              <w:lang w:val="en-US"/>
            </w:rPr>
          </w:rPrChange>
        </w:rPr>
        <w:t xml:space="preserve"> </w:t>
      </w:r>
      <w:proofErr w:type="spellStart"/>
      <w:r w:rsidRPr="00E0337C">
        <w:rPr>
          <w:b/>
          <w:lang w:val="en-US"/>
          <w:rPrChange w:id="263" w:author="Jón Einar" w:date="2018-11-20T11:30:00Z">
            <w:rPr>
              <w:lang w:val="en-US"/>
            </w:rPr>
          </w:rPrChange>
        </w:rPr>
        <w:t>niður</w:t>
      </w:r>
      <w:proofErr w:type="spellEnd"/>
      <w:r w:rsidRPr="00E0337C">
        <w:rPr>
          <w:b/>
          <w:lang w:val="en-US"/>
          <w:rPrChange w:id="264" w:author="Jón Einar" w:date="2018-11-20T11:30:00Z">
            <w:rPr>
              <w:lang w:val="en-US"/>
            </w:rPr>
          </w:rPrChange>
        </w:rPr>
        <w:t xml:space="preserve"> í </w:t>
      </w:r>
      <w:proofErr w:type="spellStart"/>
      <w:r w:rsidRPr="00E0337C">
        <w:rPr>
          <w:b/>
          <w:lang w:val="en-US"/>
          <w:rPrChange w:id="265" w:author="Jón Einar" w:date="2018-11-20T11:30:00Z">
            <w:rPr>
              <w:lang w:val="en-US"/>
            </w:rPr>
          </w:rPrChange>
        </w:rPr>
        <w:t>Kolgrafafirði</w:t>
      </w:r>
      <w:proofErr w:type="spellEnd"/>
      <w:r w:rsidRPr="00E0337C">
        <w:rPr>
          <w:b/>
          <w:lang w:val="en-US"/>
          <w:rPrChange w:id="266" w:author="Jón Einar" w:date="2018-11-20T11:30:00Z">
            <w:rPr>
              <w:lang w:val="en-US"/>
            </w:rPr>
          </w:rPrChange>
        </w:rPr>
        <w:t xml:space="preserve"> </w:t>
      </w:r>
      <w:proofErr w:type="spellStart"/>
      <w:r w:rsidRPr="00E0337C">
        <w:rPr>
          <w:b/>
          <w:lang w:val="en-US"/>
          <w:rPrChange w:id="267" w:author="Jón Einar" w:date="2018-11-20T11:30:00Z">
            <w:rPr>
              <w:lang w:val="en-US"/>
            </w:rPr>
          </w:rPrChange>
        </w:rPr>
        <w:t>þegar</w:t>
      </w:r>
      <w:proofErr w:type="spellEnd"/>
      <w:r w:rsidRPr="00E0337C">
        <w:rPr>
          <w:b/>
          <w:lang w:val="en-US"/>
          <w:rPrChange w:id="268" w:author="Jón Einar" w:date="2018-11-20T11:30:00Z">
            <w:rPr>
              <w:lang w:val="en-US"/>
            </w:rPr>
          </w:rPrChange>
        </w:rPr>
        <w:t xml:space="preserve"> </w:t>
      </w:r>
      <w:proofErr w:type="spellStart"/>
      <w:r w:rsidRPr="00E0337C">
        <w:rPr>
          <w:b/>
          <w:lang w:val="en-US"/>
          <w:rPrChange w:id="269" w:author="Jón Einar" w:date="2018-11-20T11:30:00Z">
            <w:rPr>
              <w:lang w:val="en-US"/>
            </w:rPr>
          </w:rPrChange>
        </w:rPr>
        <w:t>síldin</w:t>
      </w:r>
      <w:proofErr w:type="spellEnd"/>
      <w:r w:rsidRPr="00E0337C">
        <w:rPr>
          <w:b/>
          <w:lang w:val="en-US"/>
          <w:rPrChange w:id="270" w:author="Jón Einar" w:date="2018-11-20T11:30:00Z">
            <w:rPr>
              <w:lang w:val="en-US"/>
            </w:rPr>
          </w:rPrChange>
        </w:rPr>
        <w:t xml:space="preserve"> </w:t>
      </w:r>
      <w:proofErr w:type="spellStart"/>
      <w:r w:rsidRPr="00E0337C">
        <w:rPr>
          <w:b/>
          <w:lang w:val="en-US"/>
          <w:rPrChange w:id="271" w:author="Jón Einar" w:date="2018-11-20T11:30:00Z">
            <w:rPr>
              <w:lang w:val="en-US"/>
            </w:rPr>
          </w:rPrChange>
        </w:rPr>
        <w:t>drapst</w:t>
      </w:r>
      <w:commentRangeEnd w:id="249"/>
      <w:proofErr w:type="spellEnd"/>
      <w:r w:rsidR="008A17EB" w:rsidRPr="00E0337C">
        <w:rPr>
          <w:rStyle w:val="CommentReference"/>
          <w:b/>
          <w:rPrChange w:id="272" w:author="Jón Einar" w:date="2018-11-20T11:30:00Z">
            <w:rPr>
              <w:rStyle w:val="CommentReference"/>
            </w:rPr>
          </w:rPrChange>
        </w:rPr>
        <w:commentReference w:id="249"/>
      </w:r>
      <w:commentRangeEnd w:id="250"/>
      <w:r w:rsidR="00AF151E" w:rsidRPr="00E0337C">
        <w:rPr>
          <w:rStyle w:val="CommentReference"/>
          <w:b/>
          <w:rPrChange w:id="273" w:author="Jón Einar" w:date="2018-11-20T11:30:00Z">
            <w:rPr>
              <w:rStyle w:val="CommentReference"/>
            </w:rPr>
          </w:rPrChange>
        </w:rPr>
        <w:commentReference w:id="250"/>
      </w:r>
      <w:r w:rsidRPr="00E0337C">
        <w:rPr>
          <w:b/>
          <w:lang w:val="en-US"/>
          <w:rPrChange w:id="274" w:author="Jón Einar" w:date="2018-11-20T11:30:00Z">
            <w:rPr>
              <w:lang w:val="en-US"/>
            </w:rPr>
          </w:rPrChange>
        </w:rPr>
        <w:t xml:space="preserve">? </w:t>
      </w:r>
    </w:p>
    <w:p w:rsidR="003F5922" w:rsidRDefault="003F5922" w:rsidP="003F5922">
      <w:pPr>
        <w:rPr>
          <w:ins w:id="275" w:author="Jón Einar" w:date="2018-11-20T10:57:00Z"/>
          <w:lang w:val="en-US"/>
        </w:rPr>
      </w:pPr>
      <w:proofErr w:type="spellStart"/>
      <w:ins w:id="276" w:author="Jón Einar" w:date="2018-11-20T10:57:00Z">
        <w:r>
          <w:rPr>
            <w:lang w:val="en-US"/>
          </w:rPr>
          <w:t>Óskarsson</w:t>
        </w:r>
        <w:proofErr w:type="spellEnd"/>
        <w:r>
          <w:rPr>
            <w:lang w:val="en-US"/>
          </w:rPr>
          <w:t xml:space="preserve"> et al. 2018 </w:t>
        </w:r>
        <w:proofErr w:type="spellStart"/>
        <w:r>
          <w:rPr>
            <w:lang w:val="en-US"/>
          </w:rPr>
          <w:t>segir</w:t>
        </w:r>
        <w:proofErr w:type="spellEnd"/>
        <w:r>
          <w:rPr>
            <w:lang w:val="en-US"/>
          </w:rPr>
          <w:t xml:space="preserve"> </w:t>
        </w:r>
      </w:ins>
      <w:ins w:id="277" w:author="Jón Einar" w:date="2018-11-20T10:58:00Z">
        <w:r w:rsidRPr="003F5922">
          <w:rPr>
            <w:highlight w:val="yellow"/>
            <w:lang w:val="en-US"/>
            <w:rPrChange w:id="278" w:author="Jón Einar" w:date="2018-11-20T11:01:00Z">
              <w:rPr>
                <w:lang w:val="en-US"/>
              </w:rPr>
            </w:rPrChange>
          </w:rPr>
          <w:t>“</w:t>
        </w:r>
      </w:ins>
      <w:ins w:id="279" w:author="Jón Einar" w:date="2018-11-20T11:01:00Z">
        <w:r w:rsidRPr="003F5922">
          <w:rPr>
            <w:highlight w:val="yellow"/>
            <w:lang w:val="en-US"/>
            <w:rPrChange w:id="280" w:author="Jón Einar" w:date="2018-11-20T11:01:00Z">
              <w:rPr>
                <w:lang w:val="en-US"/>
              </w:rPr>
            </w:rPrChange>
          </w:rPr>
          <w:t xml:space="preserve">The measurements in </w:t>
        </w:r>
        <w:proofErr w:type="spellStart"/>
        <w:r w:rsidRPr="003F5922">
          <w:rPr>
            <w:highlight w:val="yellow"/>
            <w:lang w:val="en-US"/>
            <w:rPrChange w:id="281" w:author="Jón Einar" w:date="2018-11-20T11:01:00Z">
              <w:rPr>
                <w:lang w:val="en-US"/>
              </w:rPr>
            </w:rPrChange>
          </w:rPr>
          <w:t>Kolgrafafjö</w:t>
        </w:r>
        <w:r w:rsidRPr="003F5922">
          <w:rPr>
            <w:highlight w:val="yellow"/>
            <w:lang w:val="en-US"/>
            <w:rPrChange w:id="282" w:author="Jón Einar" w:date="2018-11-20T11:01:00Z">
              <w:rPr>
                <w:lang w:val="en-US"/>
              </w:rPr>
            </w:rPrChange>
          </w:rPr>
          <w:t>rður</w:t>
        </w:r>
        <w:proofErr w:type="spellEnd"/>
        <w:r w:rsidRPr="003F5922">
          <w:rPr>
            <w:highlight w:val="yellow"/>
            <w:lang w:val="en-US"/>
            <w:rPrChange w:id="283" w:author="Jón Einar" w:date="2018-11-20T11:01:00Z">
              <w:rPr>
                <w:lang w:val="en-US"/>
              </w:rPr>
            </w:rPrChange>
          </w:rPr>
          <w:t xml:space="preserve"> following the mortality incidents showed oxygen concentration</w:t>
        </w:r>
        <w:r w:rsidRPr="003F5922">
          <w:rPr>
            <w:highlight w:val="yellow"/>
            <w:lang w:val="en-US"/>
            <w:rPrChange w:id="284" w:author="Jón Einar" w:date="2018-11-20T11:01:00Z">
              <w:rPr>
                <w:lang w:val="en-US"/>
              </w:rPr>
            </w:rPrChange>
          </w:rPr>
          <w:t xml:space="preserve"> </w:t>
        </w:r>
        <w:r w:rsidRPr="003F5922">
          <w:rPr>
            <w:highlight w:val="yellow"/>
            <w:lang w:val="en-US"/>
            <w:rPrChange w:id="285" w:author="Jón Einar" w:date="2018-11-20T11:01:00Z">
              <w:rPr>
                <w:lang w:val="en-US"/>
              </w:rPr>
            </w:rPrChange>
          </w:rPr>
          <w:t>of 1.1–4.7 ml/L (Figures 4 and 5).</w:t>
        </w:r>
        <w:r w:rsidRPr="003F5922">
          <w:rPr>
            <w:highlight w:val="yellow"/>
            <w:lang w:val="en-US"/>
            <w:rPrChange w:id="286" w:author="Jón Einar" w:date="2018-11-20T11:01:00Z">
              <w:rPr>
                <w:lang w:val="en-US"/>
              </w:rPr>
            </w:rPrChange>
          </w:rPr>
          <w:t>”</w:t>
        </w:r>
      </w:ins>
    </w:p>
    <w:p w:rsidR="000D3313" w:rsidRPr="000D3313" w:rsidRDefault="000D3313" w:rsidP="000D3313">
      <w:pPr>
        <w:rPr>
          <w:lang w:val="en-US"/>
        </w:rPr>
      </w:pPr>
      <w:del w:id="287" w:author="Jón Einar" w:date="2018-11-20T11:21:00Z">
        <w:r w:rsidRPr="000D3313" w:rsidDel="00216C14">
          <w:rPr>
            <w:lang w:val="en-US"/>
          </w:rPr>
          <w:delText xml:space="preserve">Nei, en lægstu gildi á grunna svæðinu eru 2 ml 02. </w:delText>
        </w:r>
      </w:del>
      <w:proofErr w:type="spellStart"/>
      <w:r w:rsidRPr="000D3313">
        <w:rPr>
          <w:lang w:val="en-US"/>
        </w:rPr>
        <w:t>Gætum</w:t>
      </w:r>
      <w:proofErr w:type="spellEnd"/>
      <w:r w:rsidRPr="000D3313">
        <w:rPr>
          <w:lang w:val="en-US"/>
        </w:rPr>
        <w:t xml:space="preserve"> </w:t>
      </w:r>
      <w:proofErr w:type="spellStart"/>
      <w:r w:rsidRPr="000D3313">
        <w:rPr>
          <w:lang w:val="en-US"/>
        </w:rPr>
        <w:t>borið</w:t>
      </w:r>
      <w:proofErr w:type="spellEnd"/>
      <w:r w:rsidRPr="000D3313">
        <w:rPr>
          <w:lang w:val="en-US"/>
        </w:rPr>
        <w:t xml:space="preserve"> </w:t>
      </w:r>
      <w:proofErr w:type="spellStart"/>
      <w:r w:rsidRPr="000D3313">
        <w:rPr>
          <w:lang w:val="en-US"/>
        </w:rPr>
        <w:t>saman</w:t>
      </w:r>
      <w:proofErr w:type="spellEnd"/>
      <w:r w:rsidRPr="000D3313">
        <w:rPr>
          <w:lang w:val="en-US"/>
        </w:rPr>
        <w:t xml:space="preserve"> </w:t>
      </w:r>
      <w:proofErr w:type="spellStart"/>
      <w:r w:rsidRPr="000D3313">
        <w:rPr>
          <w:lang w:val="en-US"/>
        </w:rPr>
        <w:t>dýpra</w:t>
      </w:r>
      <w:proofErr w:type="spellEnd"/>
      <w:r w:rsidRPr="000D3313">
        <w:rPr>
          <w:lang w:val="en-US"/>
        </w:rPr>
        <w:t xml:space="preserve"> </w:t>
      </w:r>
      <w:proofErr w:type="spellStart"/>
      <w:r w:rsidRPr="000D3313">
        <w:rPr>
          <w:lang w:val="en-US"/>
        </w:rPr>
        <w:t>svæðið</w:t>
      </w:r>
      <w:proofErr w:type="spellEnd"/>
      <w:r w:rsidRPr="000D3313">
        <w:rPr>
          <w:lang w:val="en-US"/>
        </w:rPr>
        <w:t xml:space="preserve"> </w:t>
      </w:r>
      <w:proofErr w:type="spellStart"/>
      <w:proofErr w:type="gramStart"/>
      <w:r w:rsidRPr="000D3313">
        <w:rPr>
          <w:lang w:val="en-US"/>
        </w:rPr>
        <w:t>og</w:t>
      </w:r>
      <w:proofErr w:type="spellEnd"/>
      <w:proofErr w:type="gramEnd"/>
      <w:r w:rsidRPr="000D3313">
        <w:rPr>
          <w:lang w:val="en-US"/>
        </w:rPr>
        <w:t xml:space="preserve"> </w:t>
      </w:r>
      <w:proofErr w:type="spellStart"/>
      <w:r w:rsidRPr="000D3313">
        <w:rPr>
          <w:lang w:val="en-US"/>
        </w:rPr>
        <w:t>grunna</w:t>
      </w:r>
      <w:proofErr w:type="spellEnd"/>
      <w:r w:rsidRPr="000D3313">
        <w:rPr>
          <w:lang w:val="en-US"/>
        </w:rPr>
        <w:t xml:space="preserve"> </w:t>
      </w:r>
      <w:proofErr w:type="spellStart"/>
      <w:r w:rsidRPr="000D3313">
        <w:rPr>
          <w:lang w:val="en-US"/>
        </w:rPr>
        <w:t>svæðið</w:t>
      </w:r>
      <w:proofErr w:type="spellEnd"/>
      <w:r w:rsidRPr="000D3313">
        <w:rPr>
          <w:lang w:val="en-US"/>
        </w:rPr>
        <w:t xml:space="preserve"> m.t.t. </w:t>
      </w:r>
      <w:proofErr w:type="spellStart"/>
      <w:r w:rsidRPr="000D3313">
        <w:rPr>
          <w:lang w:val="en-US"/>
        </w:rPr>
        <w:t>tegundasamsetningar</w:t>
      </w:r>
      <w:proofErr w:type="spellEnd"/>
      <w:r w:rsidRPr="000D3313">
        <w:rPr>
          <w:lang w:val="en-US"/>
        </w:rPr>
        <w:t xml:space="preserve"> </w:t>
      </w:r>
      <w:proofErr w:type="spellStart"/>
      <w:r w:rsidRPr="000D3313">
        <w:rPr>
          <w:lang w:val="en-US"/>
        </w:rPr>
        <w:t>og</w:t>
      </w:r>
      <w:proofErr w:type="spellEnd"/>
      <w:r w:rsidRPr="000D3313">
        <w:rPr>
          <w:lang w:val="en-US"/>
        </w:rPr>
        <w:t xml:space="preserve"> </w:t>
      </w:r>
      <w:proofErr w:type="spellStart"/>
      <w:r w:rsidRPr="000D3313">
        <w:rPr>
          <w:lang w:val="en-US"/>
        </w:rPr>
        <w:t>notað</w:t>
      </w:r>
      <w:proofErr w:type="spellEnd"/>
      <w:r w:rsidRPr="000D3313">
        <w:rPr>
          <w:lang w:val="en-US"/>
        </w:rPr>
        <w:t xml:space="preserve"> </w:t>
      </w:r>
      <w:proofErr w:type="spellStart"/>
      <w:r w:rsidRPr="000D3313">
        <w:rPr>
          <w:lang w:val="en-US"/>
        </w:rPr>
        <w:t>það</w:t>
      </w:r>
      <w:proofErr w:type="spellEnd"/>
      <w:r w:rsidRPr="000D3313">
        <w:rPr>
          <w:lang w:val="en-US"/>
        </w:rPr>
        <w:t xml:space="preserve"> </w:t>
      </w:r>
      <w:proofErr w:type="spellStart"/>
      <w:r w:rsidRPr="000D3313">
        <w:rPr>
          <w:lang w:val="en-US"/>
        </w:rPr>
        <w:t>efni</w:t>
      </w:r>
      <w:proofErr w:type="spellEnd"/>
      <w:r w:rsidRPr="000D3313">
        <w:rPr>
          <w:lang w:val="en-US"/>
        </w:rPr>
        <w:t xml:space="preserve"> </w:t>
      </w:r>
      <w:proofErr w:type="spellStart"/>
      <w:r w:rsidRPr="000D3313">
        <w:rPr>
          <w:lang w:val="en-US"/>
        </w:rPr>
        <w:t>sem</w:t>
      </w:r>
      <w:proofErr w:type="spellEnd"/>
      <w:r w:rsidRPr="000D3313">
        <w:rPr>
          <w:lang w:val="en-US"/>
        </w:rPr>
        <w:t xml:space="preserve"> </w:t>
      </w:r>
      <w:proofErr w:type="spellStart"/>
      <w:r w:rsidRPr="000D3313">
        <w:rPr>
          <w:lang w:val="en-US"/>
        </w:rPr>
        <w:t>til</w:t>
      </w:r>
      <w:proofErr w:type="spellEnd"/>
      <w:r w:rsidRPr="000D3313">
        <w:rPr>
          <w:lang w:val="en-US"/>
        </w:rPr>
        <w:t xml:space="preserve"> </w:t>
      </w:r>
      <w:proofErr w:type="spellStart"/>
      <w:r w:rsidRPr="000D3313">
        <w:rPr>
          <w:lang w:val="en-US"/>
        </w:rPr>
        <w:t>er</w:t>
      </w:r>
      <w:proofErr w:type="spellEnd"/>
      <w:r w:rsidRPr="000D3313">
        <w:rPr>
          <w:lang w:val="en-US"/>
        </w:rPr>
        <w:t xml:space="preserve"> um </w:t>
      </w:r>
      <w:proofErr w:type="spellStart"/>
      <w:r w:rsidRPr="000D3313">
        <w:rPr>
          <w:lang w:val="en-US"/>
        </w:rPr>
        <w:t>súrefnisstyrk</w:t>
      </w:r>
      <w:proofErr w:type="spellEnd"/>
      <w:r w:rsidRPr="000D3313">
        <w:rPr>
          <w:lang w:val="en-US"/>
        </w:rPr>
        <w:t xml:space="preserve">. </w:t>
      </w:r>
      <w:proofErr w:type="spellStart"/>
      <w:proofErr w:type="gramStart"/>
      <w:r w:rsidRPr="000D3313">
        <w:rPr>
          <w:lang w:val="en-US"/>
        </w:rPr>
        <w:t>Dýpri</w:t>
      </w:r>
      <w:proofErr w:type="spellEnd"/>
      <w:r w:rsidRPr="000D3313">
        <w:rPr>
          <w:lang w:val="en-US"/>
        </w:rPr>
        <w:t xml:space="preserve"> vs. </w:t>
      </w:r>
      <w:proofErr w:type="spellStart"/>
      <w:r w:rsidRPr="000D3313">
        <w:rPr>
          <w:lang w:val="en-US"/>
        </w:rPr>
        <w:t>grynnri</w:t>
      </w:r>
      <w:proofErr w:type="spellEnd"/>
      <w:r w:rsidRPr="000D3313">
        <w:rPr>
          <w:lang w:val="en-US"/>
        </w:rPr>
        <w:t xml:space="preserve"> </w:t>
      </w:r>
      <w:proofErr w:type="spellStart"/>
      <w:r w:rsidRPr="000D3313">
        <w:rPr>
          <w:lang w:val="en-US"/>
        </w:rPr>
        <w:t>svæði</w:t>
      </w:r>
      <w:proofErr w:type="spellEnd"/>
      <w:r w:rsidRPr="000D3313">
        <w:rPr>
          <w:lang w:val="en-US"/>
        </w:rPr>
        <w:t xml:space="preserve">, </w:t>
      </w:r>
      <w:proofErr w:type="spellStart"/>
      <w:r w:rsidRPr="000D3313">
        <w:rPr>
          <w:lang w:val="en-US"/>
        </w:rPr>
        <w:t>gerist</w:t>
      </w:r>
      <w:proofErr w:type="spellEnd"/>
      <w:r w:rsidRPr="000D3313">
        <w:rPr>
          <w:lang w:val="en-US"/>
        </w:rPr>
        <w:t xml:space="preserve"> </w:t>
      </w:r>
      <w:proofErr w:type="spellStart"/>
      <w:r w:rsidRPr="000D3313">
        <w:rPr>
          <w:lang w:val="en-US"/>
        </w:rPr>
        <w:t>endurreisn</w:t>
      </w:r>
      <w:proofErr w:type="spellEnd"/>
      <w:r w:rsidRPr="000D3313">
        <w:rPr>
          <w:lang w:val="en-US"/>
        </w:rPr>
        <w:t xml:space="preserve"> </w:t>
      </w:r>
      <w:proofErr w:type="spellStart"/>
      <w:r w:rsidRPr="000D3313">
        <w:rPr>
          <w:lang w:val="en-US"/>
        </w:rPr>
        <w:t>lífríkis</w:t>
      </w:r>
      <w:proofErr w:type="spellEnd"/>
      <w:r w:rsidRPr="000D3313">
        <w:rPr>
          <w:lang w:val="en-US"/>
        </w:rPr>
        <w:t xml:space="preserve"> </w:t>
      </w:r>
      <w:proofErr w:type="spellStart"/>
      <w:r w:rsidRPr="000D3313">
        <w:rPr>
          <w:lang w:val="en-US"/>
        </w:rPr>
        <w:t>mishratt</w:t>
      </w:r>
      <w:proofErr w:type="spellEnd"/>
      <w:r w:rsidRPr="000D3313">
        <w:rPr>
          <w:lang w:val="en-US"/>
        </w:rPr>
        <w:t xml:space="preserve"> </w:t>
      </w:r>
      <w:proofErr w:type="spellStart"/>
      <w:r w:rsidRPr="000D3313">
        <w:rPr>
          <w:lang w:val="en-US"/>
        </w:rPr>
        <w:t>þar</w:t>
      </w:r>
      <w:proofErr w:type="spellEnd"/>
      <w:r w:rsidRPr="000D3313">
        <w:rPr>
          <w:lang w:val="en-US"/>
        </w:rPr>
        <w:t xml:space="preserve"> á </w:t>
      </w:r>
      <w:proofErr w:type="spellStart"/>
      <w:r w:rsidRPr="000D3313">
        <w:rPr>
          <w:lang w:val="en-US"/>
        </w:rPr>
        <w:t>milli</w:t>
      </w:r>
      <w:proofErr w:type="spellEnd"/>
      <w:r w:rsidRPr="000D3313">
        <w:rPr>
          <w:lang w:val="en-US"/>
        </w:rPr>
        <w:t>?</w:t>
      </w:r>
      <w:proofErr w:type="gramEnd"/>
      <w:r w:rsidRPr="000D3313">
        <w:rPr>
          <w:lang w:val="en-US"/>
        </w:rPr>
        <w:t xml:space="preserve"> </w:t>
      </w:r>
      <w:proofErr w:type="spellStart"/>
      <w:r w:rsidRPr="000D3313">
        <w:rPr>
          <w:lang w:val="en-US"/>
        </w:rPr>
        <w:t>Manni</w:t>
      </w:r>
      <w:proofErr w:type="spellEnd"/>
      <w:r w:rsidRPr="000D3313">
        <w:rPr>
          <w:lang w:val="en-US"/>
        </w:rPr>
        <w:t xml:space="preserve"> </w:t>
      </w:r>
      <w:proofErr w:type="spellStart"/>
      <w:r w:rsidRPr="000D3313">
        <w:rPr>
          <w:lang w:val="en-US"/>
        </w:rPr>
        <w:t>sýnist</w:t>
      </w:r>
      <w:proofErr w:type="spellEnd"/>
      <w:r w:rsidRPr="000D3313">
        <w:rPr>
          <w:lang w:val="en-US"/>
        </w:rPr>
        <w:t xml:space="preserve"> </w:t>
      </w:r>
      <w:proofErr w:type="spellStart"/>
      <w:r w:rsidRPr="000D3313">
        <w:rPr>
          <w:lang w:val="en-US"/>
        </w:rPr>
        <w:t>það</w:t>
      </w:r>
      <w:proofErr w:type="spellEnd"/>
      <w:r w:rsidRPr="000D3313">
        <w:rPr>
          <w:lang w:val="en-US"/>
        </w:rPr>
        <w:t xml:space="preserve"> </w:t>
      </w:r>
      <w:proofErr w:type="spellStart"/>
      <w:r w:rsidRPr="000D3313">
        <w:rPr>
          <w:lang w:val="en-US"/>
        </w:rPr>
        <w:t>þegar</w:t>
      </w:r>
      <w:proofErr w:type="spellEnd"/>
      <w:r w:rsidRPr="000D3313">
        <w:rPr>
          <w:lang w:val="en-US"/>
        </w:rPr>
        <w:t xml:space="preserve"> </w:t>
      </w:r>
      <w:proofErr w:type="spellStart"/>
      <w:r w:rsidRPr="000D3313">
        <w:rPr>
          <w:lang w:val="en-US"/>
        </w:rPr>
        <w:t>stöðvarnar</w:t>
      </w:r>
      <w:proofErr w:type="spellEnd"/>
      <w:r w:rsidRPr="000D3313">
        <w:rPr>
          <w:lang w:val="en-US"/>
        </w:rPr>
        <w:t xml:space="preserve"> </w:t>
      </w:r>
      <w:proofErr w:type="spellStart"/>
      <w:proofErr w:type="gramStart"/>
      <w:r w:rsidRPr="000D3313">
        <w:rPr>
          <w:lang w:val="en-US"/>
        </w:rPr>
        <w:t>og</w:t>
      </w:r>
      <w:proofErr w:type="spellEnd"/>
      <w:proofErr w:type="gramEnd"/>
      <w:r w:rsidRPr="000D3313">
        <w:rPr>
          <w:lang w:val="en-US"/>
        </w:rPr>
        <w:t xml:space="preserve"> </w:t>
      </w:r>
      <w:proofErr w:type="spellStart"/>
      <w:r w:rsidRPr="000D3313">
        <w:rPr>
          <w:lang w:val="en-US"/>
        </w:rPr>
        <w:t>datað</w:t>
      </w:r>
      <w:proofErr w:type="spellEnd"/>
      <w:r w:rsidRPr="000D3313">
        <w:rPr>
          <w:lang w:val="en-US"/>
        </w:rPr>
        <w:t xml:space="preserve"> </w:t>
      </w:r>
      <w:proofErr w:type="spellStart"/>
      <w:r w:rsidRPr="000D3313">
        <w:rPr>
          <w:lang w:val="en-US"/>
        </w:rPr>
        <w:t>frá</w:t>
      </w:r>
      <w:proofErr w:type="spellEnd"/>
      <w:r w:rsidRPr="000D3313">
        <w:rPr>
          <w:lang w:val="en-US"/>
        </w:rPr>
        <w:t xml:space="preserve"> </w:t>
      </w:r>
      <w:proofErr w:type="spellStart"/>
      <w:r w:rsidRPr="000D3313">
        <w:rPr>
          <w:lang w:val="en-US"/>
        </w:rPr>
        <w:t>Valtý</w:t>
      </w:r>
      <w:proofErr w:type="spellEnd"/>
      <w:r w:rsidRPr="000D3313">
        <w:rPr>
          <w:lang w:val="en-US"/>
        </w:rPr>
        <w:t xml:space="preserve"> </w:t>
      </w:r>
      <w:proofErr w:type="spellStart"/>
      <w:r w:rsidRPr="000D3313">
        <w:rPr>
          <w:lang w:val="en-US"/>
        </w:rPr>
        <w:t>eru</w:t>
      </w:r>
      <w:proofErr w:type="spellEnd"/>
      <w:r w:rsidRPr="000D3313">
        <w:rPr>
          <w:lang w:val="en-US"/>
        </w:rPr>
        <w:t xml:space="preserve"> </w:t>
      </w:r>
      <w:proofErr w:type="spellStart"/>
      <w:r w:rsidRPr="000D3313">
        <w:rPr>
          <w:lang w:val="en-US"/>
        </w:rPr>
        <w:t>borin</w:t>
      </w:r>
      <w:proofErr w:type="spellEnd"/>
      <w:r w:rsidRPr="000D3313">
        <w:rPr>
          <w:lang w:val="en-US"/>
        </w:rPr>
        <w:t xml:space="preserve"> </w:t>
      </w:r>
      <w:proofErr w:type="spellStart"/>
      <w:r w:rsidRPr="000D3313">
        <w:rPr>
          <w:lang w:val="en-US"/>
        </w:rPr>
        <w:t>saman</w:t>
      </w:r>
      <w:proofErr w:type="spellEnd"/>
      <w:r w:rsidRPr="000D3313">
        <w:rPr>
          <w:lang w:val="en-US"/>
        </w:rPr>
        <w:t xml:space="preserve"> </w:t>
      </w:r>
      <w:proofErr w:type="spellStart"/>
      <w:r w:rsidRPr="000D3313">
        <w:rPr>
          <w:lang w:val="en-US"/>
        </w:rPr>
        <w:t>við</w:t>
      </w:r>
      <w:proofErr w:type="spellEnd"/>
      <w:r w:rsidRPr="000D3313">
        <w:rPr>
          <w:lang w:val="en-US"/>
        </w:rPr>
        <w:t xml:space="preserve"> </w:t>
      </w:r>
      <w:proofErr w:type="spellStart"/>
      <w:r w:rsidRPr="000D3313">
        <w:rPr>
          <w:lang w:val="en-US"/>
        </w:rPr>
        <w:t>súrefnisprófílana</w:t>
      </w:r>
      <w:proofErr w:type="spellEnd"/>
      <w:r w:rsidRPr="000D3313">
        <w:rPr>
          <w:lang w:val="en-US"/>
        </w:rPr>
        <w:t>.</w:t>
      </w:r>
    </w:p>
    <w:p w:rsidR="000D3313" w:rsidRDefault="000D3313" w:rsidP="000D3313">
      <w:pPr>
        <w:rPr>
          <w:lang w:val="en-US"/>
        </w:rPr>
      </w:pPr>
      <w:r w:rsidRPr="00E0337C">
        <w:rPr>
          <w:b/>
          <w:lang w:val="en-US"/>
          <w:rPrChange w:id="288" w:author="Jón Einar" w:date="2018-11-20T11:30:00Z">
            <w:rPr>
              <w:lang w:val="en-US"/>
            </w:rPr>
          </w:rPrChange>
        </w:rPr>
        <w:t xml:space="preserve">3) Hypoxia </w:t>
      </w:r>
      <w:proofErr w:type="spellStart"/>
      <w:r w:rsidRPr="00E0337C">
        <w:rPr>
          <w:b/>
          <w:lang w:val="en-US"/>
          <w:rPrChange w:id="289" w:author="Jón Einar" w:date="2018-11-20T11:30:00Z">
            <w:rPr>
              <w:lang w:val="en-US"/>
            </w:rPr>
          </w:rPrChange>
        </w:rPr>
        <w:t>er</w:t>
      </w:r>
      <w:proofErr w:type="spellEnd"/>
      <w:r w:rsidRPr="00E0337C">
        <w:rPr>
          <w:b/>
          <w:lang w:val="en-US"/>
          <w:rPrChange w:id="290" w:author="Jón Einar" w:date="2018-11-20T11:30:00Z">
            <w:rPr>
              <w:lang w:val="en-US"/>
            </w:rPr>
          </w:rPrChange>
        </w:rPr>
        <w:t xml:space="preserve"> </w:t>
      </w:r>
      <w:proofErr w:type="spellStart"/>
      <w:r w:rsidRPr="00E0337C">
        <w:rPr>
          <w:b/>
          <w:lang w:val="en-US"/>
          <w:rPrChange w:id="291" w:author="Jón Einar" w:date="2018-11-20T11:30:00Z">
            <w:rPr>
              <w:lang w:val="en-US"/>
            </w:rPr>
          </w:rPrChange>
        </w:rPr>
        <w:t>rýrnuð</w:t>
      </w:r>
      <w:proofErr w:type="spellEnd"/>
      <w:r w:rsidRPr="00E0337C">
        <w:rPr>
          <w:b/>
          <w:lang w:val="en-US"/>
          <w:rPrChange w:id="292" w:author="Jón Einar" w:date="2018-11-20T11:30:00Z">
            <w:rPr>
              <w:lang w:val="en-US"/>
            </w:rPr>
          </w:rPrChange>
        </w:rPr>
        <w:t xml:space="preserve"> </w:t>
      </w:r>
      <w:proofErr w:type="spellStart"/>
      <w:r w:rsidRPr="00E0337C">
        <w:rPr>
          <w:b/>
          <w:lang w:val="en-US"/>
          <w:rPrChange w:id="293" w:author="Jón Einar" w:date="2018-11-20T11:30:00Z">
            <w:rPr>
              <w:lang w:val="en-US"/>
            </w:rPr>
          </w:rPrChange>
        </w:rPr>
        <w:t>vatnsgæði</w:t>
      </w:r>
      <w:proofErr w:type="spellEnd"/>
      <w:r w:rsidRPr="00E0337C">
        <w:rPr>
          <w:b/>
          <w:lang w:val="en-US"/>
          <w:rPrChange w:id="294" w:author="Jón Einar" w:date="2018-11-20T11:30:00Z">
            <w:rPr>
              <w:lang w:val="en-US"/>
            </w:rPr>
          </w:rPrChange>
        </w:rPr>
        <w:t xml:space="preserve"> (</w:t>
      </w:r>
      <w:proofErr w:type="spellStart"/>
      <w:r w:rsidRPr="00E0337C">
        <w:rPr>
          <w:b/>
          <w:lang w:val="en-US"/>
          <w:rPrChange w:id="295" w:author="Jón Einar" w:date="2018-11-20T11:30:00Z">
            <w:rPr>
              <w:lang w:val="en-US"/>
            </w:rPr>
          </w:rPrChange>
        </w:rPr>
        <w:t>súrefnisinnihald</w:t>
      </w:r>
      <w:proofErr w:type="spellEnd"/>
      <w:r w:rsidRPr="00E0337C">
        <w:rPr>
          <w:b/>
          <w:lang w:val="en-US"/>
          <w:rPrChange w:id="296" w:author="Jón Einar" w:date="2018-11-20T11:30:00Z">
            <w:rPr>
              <w:lang w:val="en-US"/>
            </w:rPr>
          </w:rPrChange>
        </w:rPr>
        <w:t xml:space="preserve">) </w:t>
      </w:r>
      <w:proofErr w:type="spellStart"/>
      <w:r w:rsidRPr="00E0337C">
        <w:rPr>
          <w:b/>
          <w:lang w:val="en-US"/>
          <w:rPrChange w:id="297" w:author="Jón Einar" w:date="2018-11-20T11:30:00Z">
            <w:rPr>
              <w:lang w:val="en-US"/>
            </w:rPr>
          </w:rPrChange>
        </w:rPr>
        <w:t>fyrir</w:t>
      </w:r>
      <w:proofErr w:type="spellEnd"/>
      <w:r w:rsidRPr="00E0337C">
        <w:rPr>
          <w:b/>
          <w:lang w:val="en-US"/>
          <w:rPrChange w:id="298" w:author="Jón Einar" w:date="2018-11-20T11:30:00Z">
            <w:rPr>
              <w:lang w:val="en-US"/>
            </w:rPr>
          </w:rPrChange>
        </w:rPr>
        <w:t xml:space="preserve"> “</w:t>
      </w:r>
      <w:proofErr w:type="spellStart"/>
      <w:r w:rsidRPr="00E0337C">
        <w:rPr>
          <w:b/>
          <w:lang w:val="en-US"/>
          <w:rPrChange w:id="299" w:author="Jón Einar" w:date="2018-11-20T11:30:00Z">
            <w:rPr>
              <w:lang w:val="en-US"/>
            </w:rPr>
          </w:rPrChange>
        </w:rPr>
        <w:t>meðal</w:t>
      </w:r>
      <w:proofErr w:type="spellEnd"/>
      <w:r w:rsidRPr="00E0337C">
        <w:rPr>
          <w:b/>
          <w:lang w:val="en-US"/>
          <w:rPrChange w:id="300" w:author="Jón Einar" w:date="2018-11-20T11:30:00Z">
            <w:rPr>
              <w:lang w:val="en-US"/>
            </w:rPr>
          </w:rPrChange>
        </w:rPr>
        <w:t xml:space="preserve"> </w:t>
      </w:r>
      <w:proofErr w:type="spellStart"/>
      <w:r w:rsidRPr="00E0337C">
        <w:rPr>
          <w:b/>
          <w:lang w:val="en-US"/>
          <w:rPrChange w:id="301" w:author="Jón Einar" w:date="2018-11-20T11:30:00Z">
            <w:rPr>
              <w:lang w:val="en-US"/>
            </w:rPr>
          </w:rPrChange>
        </w:rPr>
        <w:t>tegundina</w:t>
      </w:r>
      <w:proofErr w:type="spellEnd"/>
      <w:r w:rsidRPr="00E0337C">
        <w:rPr>
          <w:b/>
          <w:lang w:val="en-US"/>
          <w:rPrChange w:id="302" w:author="Jón Einar" w:date="2018-11-20T11:30:00Z">
            <w:rPr>
              <w:lang w:val="en-US"/>
            </w:rPr>
          </w:rPrChange>
        </w:rPr>
        <w:t xml:space="preserve">” (Levin et al. 2009), </w:t>
      </w:r>
      <w:proofErr w:type="spellStart"/>
      <w:r w:rsidRPr="00E0337C">
        <w:rPr>
          <w:b/>
          <w:lang w:val="en-US"/>
          <w:rPrChange w:id="303" w:author="Jón Einar" w:date="2018-11-20T11:30:00Z">
            <w:rPr>
              <w:lang w:val="en-US"/>
            </w:rPr>
          </w:rPrChange>
        </w:rPr>
        <w:t>en</w:t>
      </w:r>
      <w:proofErr w:type="spellEnd"/>
      <w:r w:rsidRPr="00E0337C">
        <w:rPr>
          <w:b/>
          <w:lang w:val="en-US"/>
          <w:rPrChange w:id="304" w:author="Jón Einar" w:date="2018-11-20T11:30:00Z">
            <w:rPr>
              <w:lang w:val="en-US"/>
            </w:rPr>
          </w:rPrChange>
        </w:rPr>
        <w:t xml:space="preserve"> </w:t>
      </w:r>
      <w:proofErr w:type="spellStart"/>
      <w:r w:rsidRPr="00E0337C">
        <w:rPr>
          <w:b/>
          <w:lang w:val="en-US"/>
          <w:rPrChange w:id="305" w:author="Jón Einar" w:date="2018-11-20T11:30:00Z">
            <w:rPr>
              <w:lang w:val="en-US"/>
            </w:rPr>
          </w:rPrChange>
        </w:rPr>
        <w:t>hvaða</w:t>
      </w:r>
      <w:proofErr w:type="spellEnd"/>
      <w:r w:rsidRPr="00E0337C">
        <w:rPr>
          <w:b/>
          <w:lang w:val="en-US"/>
          <w:rPrChange w:id="306" w:author="Jón Einar" w:date="2018-11-20T11:30:00Z">
            <w:rPr>
              <w:lang w:val="en-US"/>
            </w:rPr>
          </w:rPrChange>
        </w:rPr>
        <w:t xml:space="preserve"> level </w:t>
      </w:r>
      <w:proofErr w:type="spellStart"/>
      <w:r w:rsidRPr="00E0337C">
        <w:rPr>
          <w:b/>
          <w:lang w:val="en-US"/>
          <w:rPrChange w:id="307" w:author="Jón Einar" w:date="2018-11-20T11:30:00Z">
            <w:rPr>
              <w:lang w:val="en-US"/>
            </w:rPr>
          </w:rPrChange>
        </w:rPr>
        <w:t>gildi</w:t>
      </w:r>
      <w:proofErr w:type="spellEnd"/>
      <w:r w:rsidRPr="00E0337C">
        <w:rPr>
          <w:b/>
          <w:lang w:val="en-US"/>
          <w:rPrChange w:id="308" w:author="Jón Einar" w:date="2018-11-20T11:30:00Z">
            <w:rPr>
              <w:lang w:val="en-US"/>
            </w:rPr>
          </w:rPrChange>
        </w:rPr>
        <w:t xml:space="preserve"> notum </w:t>
      </w:r>
      <w:proofErr w:type="spellStart"/>
      <w:r w:rsidRPr="00E0337C">
        <w:rPr>
          <w:b/>
          <w:lang w:val="en-US"/>
          <w:rPrChange w:id="309" w:author="Jón Einar" w:date="2018-11-20T11:30:00Z">
            <w:rPr>
              <w:lang w:val="en-US"/>
            </w:rPr>
          </w:rPrChange>
        </w:rPr>
        <w:t>við</w:t>
      </w:r>
      <w:proofErr w:type="spellEnd"/>
      <w:r w:rsidRPr="00E0337C">
        <w:rPr>
          <w:b/>
          <w:lang w:val="en-US"/>
          <w:rPrChange w:id="310" w:author="Jón Einar" w:date="2018-11-20T11:30:00Z">
            <w:rPr>
              <w:lang w:val="en-US"/>
            </w:rPr>
          </w:rPrChange>
        </w:rPr>
        <w:t xml:space="preserve"> </w:t>
      </w:r>
      <w:proofErr w:type="spellStart"/>
      <w:r w:rsidRPr="00E0337C">
        <w:rPr>
          <w:b/>
          <w:lang w:val="en-US"/>
          <w:rPrChange w:id="311" w:author="Jón Einar" w:date="2018-11-20T11:30:00Z">
            <w:rPr>
              <w:lang w:val="en-US"/>
            </w:rPr>
          </w:rPrChange>
        </w:rPr>
        <w:t>fyrir</w:t>
      </w:r>
      <w:proofErr w:type="spellEnd"/>
      <w:r w:rsidRPr="00E0337C">
        <w:rPr>
          <w:b/>
          <w:lang w:val="en-US"/>
          <w:rPrChange w:id="312" w:author="Jón Einar" w:date="2018-11-20T11:30:00Z">
            <w:rPr>
              <w:lang w:val="en-US"/>
            </w:rPr>
          </w:rPrChange>
        </w:rPr>
        <w:t xml:space="preserve"> </w:t>
      </w:r>
      <w:proofErr w:type="spellStart"/>
      <w:r w:rsidRPr="00E0337C">
        <w:rPr>
          <w:b/>
          <w:lang w:val="en-US"/>
          <w:rPrChange w:id="313" w:author="Jón Einar" w:date="2018-11-20T11:30:00Z">
            <w:rPr>
              <w:lang w:val="en-US"/>
            </w:rPr>
          </w:rPrChange>
        </w:rPr>
        <w:t>Kolgrafafjörð</w:t>
      </w:r>
      <w:proofErr w:type="spellEnd"/>
      <w:r w:rsidRPr="00E0337C">
        <w:rPr>
          <w:b/>
          <w:lang w:val="en-US"/>
          <w:rPrChange w:id="314" w:author="Jón Einar" w:date="2018-11-20T11:30:00Z">
            <w:rPr>
              <w:lang w:val="en-US"/>
            </w:rPr>
          </w:rPrChange>
        </w:rPr>
        <w:t xml:space="preserve"> </w:t>
      </w:r>
      <w:proofErr w:type="spellStart"/>
      <w:proofErr w:type="gramStart"/>
      <w:r w:rsidRPr="00E0337C">
        <w:rPr>
          <w:b/>
          <w:lang w:val="en-US"/>
          <w:rPrChange w:id="315" w:author="Jón Einar" w:date="2018-11-20T11:30:00Z">
            <w:rPr>
              <w:lang w:val="en-US"/>
            </w:rPr>
          </w:rPrChange>
        </w:rPr>
        <w:t>og</w:t>
      </w:r>
      <w:proofErr w:type="spellEnd"/>
      <w:proofErr w:type="gramEnd"/>
      <w:r w:rsidRPr="00E0337C">
        <w:rPr>
          <w:b/>
          <w:lang w:val="en-US"/>
          <w:rPrChange w:id="316" w:author="Jón Einar" w:date="2018-11-20T11:30:00Z">
            <w:rPr>
              <w:lang w:val="en-US"/>
            </w:rPr>
          </w:rPrChange>
        </w:rPr>
        <w:t xml:space="preserve"> </w:t>
      </w:r>
      <w:proofErr w:type="spellStart"/>
      <w:r w:rsidRPr="00E0337C">
        <w:rPr>
          <w:b/>
          <w:lang w:val="en-US"/>
          <w:rPrChange w:id="317" w:author="Jón Einar" w:date="2018-11-20T11:30:00Z">
            <w:rPr>
              <w:lang w:val="en-US"/>
            </w:rPr>
          </w:rPrChange>
        </w:rPr>
        <w:t>botndýr</w:t>
      </w:r>
      <w:proofErr w:type="spellEnd"/>
      <w:r w:rsidRPr="00E0337C">
        <w:rPr>
          <w:b/>
          <w:lang w:val="en-US"/>
          <w:rPrChange w:id="318" w:author="Jón Einar" w:date="2018-11-20T11:30:00Z">
            <w:rPr>
              <w:lang w:val="en-US"/>
            </w:rPr>
          </w:rPrChange>
        </w:rPr>
        <w:t>?</w:t>
      </w:r>
      <w:r w:rsidRPr="000D3313">
        <w:rPr>
          <w:lang w:val="en-US"/>
        </w:rPr>
        <w:t xml:space="preserve"> </w:t>
      </w:r>
      <w:proofErr w:type="spellStart"/>
      <w:proofErr w:type="gramStart"/>
      <w:r w:rsidRPr="000D3313">
        <w:rPr>
          <w:lang w:val="en-US"/>
        </w:rPr>
        <w:t>Ath</w:t>
      </w:r>
      <w:proofErr w:type="spellEnd"/>
      <w:r w:rsidRPr="000D3313">
        <w:rPr>
          <w:lang w:val="en-US"/>
        </w:rPr>
        <w:t>.</w:t>
      </w:r>
      <w:proofErr w:type="gramEnd"/>
      <w:r w:rsidRPr="000D3313">
        <w:rPr>
          <w:lang w:val="en-US"/>
        </w:rPr>
        <w:t xml:space="preserve"> </w:t>
      </w:r>
      <w:proofErr w:type="spellStart"/>
      <w:proofErr w:type="gramStart"/>
      <w:r w:rsidRPr="000D3313">
        <w:rPr>
          <w:lang w:val="en-US"/>
        </w:rPr>
        <w:t>að</w:t>
      </w:r>
      <w:proofErr w:type="spellEnd"/>
      <w:proofErr w:type="gramEnd"/>
      <w:r w:rsidRPr="000D3313">
        <w:rPr>
          <w:lang w:val="en-US"/>
        </w:rPr>
        <w:t xml:space="preserve"> </w:t>
      </w:r>
      <w:proofErr w:type="spellStart"/>
      <w:r w:rsidRPr="000D3313">
        <w:rPr>
          <w:lang w:val="en-US"/>
        </w:rPr>
        <w:t>gildi</w:t>
      </w:r>
      <w:proofErr w:type="spellEnd"/>
      <w:r w:rsidRPr="000D3313">
        <w:rPr>
          <w:lang w:val="en-US"/>
        </w:rPr>
        <w:t xml:space="preserve"> </w:t>
      </w:r>
      <w:proofErr w:type="spellStart"/>
      <w:r w:rsidRPr="000D3313">
        <w:rPr>
          <w:lang w:val="en-US"/>
        </w:rPr>
        <w:t>eru</w:t>
      </w:r>
      <w:proofErr w:type="spellEnd"/>
      <w:r w:rsidRPr="000D3313">
        <w:rPr>
          <w:lang w:val="en-US"/>
        </w:rPr>
        <w:t xml:space="preserve"> </w:t>
      </w:r>
      <w:proofErr w:type="spellStart"/>
      <w:r w:rsidRPr="000D3313">
        <w:rPr>
          <w:lang w:val="en-US"/>
        </w:rPr>
        <w:t>misjöfn</w:t>
      </w:r>
      <w:proofErr w:type="spellEnd"/>
      <w:r w:rsidRPr="000D3313">
        <w:rPr>
          <w:lang w:val="en-US"/>
        </w:rPr>
        <w:t xml:space="preserve"> </w:t>
      </w:r>
      <w:proofErr w:type="spellStart"/>
      <w:r w:rsidRPr="000D3313">
        <w:rPr>
          <w:lang w:val="en-US"/>
        </w:rPr>
        <w:t>eftir</w:t>
      </w:r>
      <w:proofErr w:type="spellEnd"/>
      <w:r w:rsidRPr="000D3313">
        <w:rPr>
          <w:lang w:val="en-US"/>
        </w:rPr>
        <w:t xml:space="preserve"> </w:t>
      </w:r>
      <w:proofErr w:type="spellStart"/>
      <w:r w:rsidRPr="000D3313">
        <w:rPr>
          <w:lang w:val="en-US"/>
        </w:rPr>
        <w:t>hopum</w:t>
      </w:r>
      <w:proofErr w:type="spellEnd"/>
      <w:r w:rsidRPr="000D3313">
        <w:rPr>
          <w:lang w:val="en-US"/>
        </w:rPr>
        <w:t xml:space="preserve"> </w:t>
      </w:r>
      <w:proofErr w:type="spellStart"/>
      <w:r w:rsidRPr="000D3313">
        <w:rPr>
          <w:lang w:val="en-US"/>
        </w:rPr>
        <w:t>og</w:t>
      </w:r>
      <w:proofErr w:type="spellEnd"/>
      <w:r w:rsidRPr="000D3313">
        <w:rPr>
          <w:lang w:val="en-US"/>
        </w:rPr>
        <w:t xml:space="preserve"> </w:t>
      </w:r>
      <w:proofErr w:type="spellStart"/>
      <w:r w:rsidRPr="000D3313">
        <w:rPr>
          <w:lang w:val="en-US"/>
        </w:rPr>
        <w:t>tegundum</w:t>
      </w:r>
      <w:proofErr w:type="spellEnd"/>
      <w:r w:rsidRPr="000D3313">
        <w:rPr>
          <w:lang w:val="en-US"/>
        </w:rPr>
        <w:t xml:space="preserve"> (</w:t>
      </w:r>
      <w:proofErr w:type="spellStart"/>
      <w:r w:rsidRPr="000D3313">
        <w:rPr>
          <w:lang w:val="en-US"/>
        </w:rPr>
        <w:t>Belley</w:t>
      </w:r>
      <w:proofErr w:type="spellEnd"/>
      <w:r w:rsidRPr="000D3313">
        <w:rPr>
          <w:lang w:val="en-US"/>
        </w:rPr>
        <w:t xml:space="preserve"> et al. 2010).</w:t>
      </w:r>
      <w:ins w:id="319" w:author="Jón Einar" w:date="2018-11-20T11:21:00Z">
        <w:r w:rsidR="00216C14">
          <w:rPr>
            <w:lang w:val="en-US"/>
          </w:rPr>
          <w:t xml:space="preserve"> </w:t>
        </w:r>
        <w:proofErr w:type="spellStart"/>
        <w:r w:rsidR="00216C14">
          <w:rPr>
            <w:lang w:val="en-US"/>
          </w:rPr>
          <w:t>Sýnist</w:t>
        </w:r>
        <w:proofErr w:type="spellEnd"/>
        <w:r w:rsidR="00216C14">
          <w:rPr>
            <w:lang w:val="en-US"/>
          </w:rPr>
          <w:t xml:space="preserve"> </w:t>
        </w:r>
        <w:proofErr w:type="spellStart"/>
        <w:r w:rsidR="00216C14">
          <w:rPr>
            <w:lang w:val="en-US"/>
          </w:rPr>
          <w:t>líka</w:t>
        </w:r>
        <w:proofErr w:type="spellEnd"/>
        <w:r w:rsidR="00216C14">
          <w:rPr>
            <w:lang w:val="en-US"/>
          </w:rPr>
          <w:t xml:space="preserve"> </w:t>
        </w:r>
        <w:proofErr w:type="spellStart"/>
        <w:r w:rsidR="00216C14">
          <w:rPr>
            <w:lang w:val="en-US"/>
          </w:rPr>
          <w:t>að</w:t>
        </w:r>
      </w:ins>
      <w:proofErr w:type="spellEnd"/>
      <w:ins w:id="320" w:author="Jón Einar" w:date="2018-11-20T11:30:00Z">
        <w:r w:rsidR="00E0337C">
          <w:rPr>
            <w:lang w:val="en-US"/>
          </w:rPr>
          <w:t xml:space="preserve"> </w:t>
        </w:r>
        <w:proofErr w:type="spellStart"/>
        <w:r w:rsidR="00E0337C">
          <w:rPr>
            <w:lang w:val="en-US"/>
          </w:rPr>
          <w:t>Hafró</w:t>
        </w:r>
      </w:ins>
      <w:proofErr w:type="spellEnd"/>
      <w:ins w:id="321" w:author="Jón Einar" w:date="2018-11-20T11:31:00Z">
        <w:r w:rsidR="00E0337C">
          <w:rPr>
            <w:lang w:val="en-US"/>
          </w:rPr>
          <w:t xml:space="preserve"> (</w:t>
        </w:r>
        <w:proofErr w:type="spellStart"/>
        <w:r w:rsidR="00E0337C">
          <w:rPr>
            <w:lang w:val="en-US"/>
          </w:rPr>
          <w:t>Óskarsson</w:t>
        </w:r>
        <w:proofErr w:type="spellEnd"/>
        <w:r w:rsidR="00E0337C">
          <w:rPr>
            <w:lang w:val="en-US"/>
          </w:rPr>
          <w:t xml:space="preserve"> et al. 2018)</w:t>
        </w:r>
      </w:ins>
      <w:ins w:id="322" w:author="Jón Einar" w:date="2018-11-20T11:30:00Z">
        <w:r w:rsidR="00E0337C">
          <w:rPr>
            <w:lang w:val="en-US"/>
          </w:rPr>
          <w:t xml:space="preserve"> </w:t>
        </w:r>
        <w:proofErr w:type="spellStart"/>
        <w:r w:rsidR="00E0337C">
          <w:rPr>
            <w:lang w:val="en-US"/>
          </w:rPr>
          <w:t>leggi</w:t>
        </w:r>
        <w:proofErr w:type="spellEnd"/>
        <w:r w:rsidR="00E0337C">
          <w:rPr>
            <w:lang w:val="en-US"/>
          </w:rPr>
          <w:t xml:space="preserve"> </w:t>
        </w:r>
        <w:proofErr w:type="spellStart"/>
        <w:r w:rsidR="00E0337C">
          <w:rPr>
            <w:lang w:val="en-US"/>
          </w:rPr>
          <w:t>ekki</w:t>
        </w:r>
        <w:proofErr w:type="spellEnd"/>
        <w:r w:rsidR="00E0337C">
          <w:rPr>
            <w:lang w:val="en-US"/>
          </w:rPr>
          <w:t xml:space="preserve"> í </w:t>
        </w:r>
        <w:proofErr w:type="spellStart"/>
        <w:r w:rsidR="00E0337C">
          <w:rPr>
            <w:lang w:val="en-US"/>
          </w:rPr>
          <w:t>að</w:t>
        </w:r>
        <w:proofErr w:type="spellEnd"/>
        <w:r w:rsidR="00E0337C">
          <w:rPr>
            <w:lang w:val="en-US"/>
          </w:rPr>
          <w:t xml:space="preserve"> </w:t>
        </w:r>
        <w:proofErr w:type="spellStart"/>
        <w:r w:rsidR="00E0337C">
          <w:rPr>
            <w:lang w:val="en-US"/>
          </w:rPr>
          <w:t>segja</w:t>
        </w:r>
        <w:proofErr w:type="spellEnd"/>
        <w:r w:rsidR="00E0337C">
          <w:rPr>
            <w:lang w:val="en-US"/>
          </w:rPr>
          <w:t xml:space="preserve"> </w:t>
        </w:r>
        <w:proofErr w:type="spellStart"/>
        <w:r w:rsidR="00E0337C">
          <w:rPr>
            <w:lang w:val="en-US"/>
          </w:rPr>
          <w:t>að</w:t>
        </w:r>
      </w:ins>
      <w:proofErr w:type="spellEnd"/>
      <w:ins w:id="323" w:author="Jón Einar" w:date="2018-11-20T11:21:00Z">
        <w:r w:rsidR="00216C14">
          <w:rPr>
            <w:lang w:val="en-US"/>
          </w:rPr>
          <w:t xml:space="preserve"> </w:t>
        </w:r>
        <w:proofErr w:type="spellStart"/>
        <w:r w:rsidR="00216C14">
          <w:rPr>
            <w:lang w:val="en-US"/>
          </w:rPr>
          <w:t>súrefnisþurrðin</w:t>
        </w:r>
        <w:proofErr w:type="spellEnd"/>
        <w:r w:rsidR="00216C14">
          <w:rPr>
            <w:lang w:val="en-US"/>
          </w:rPr>
          <w:t xml:space="preserve"> </w:t>
        </w:r>
        <w:proofErr w:type="spellStart"/>
        <w:r w:rsidR="00216C14">
          <w:rPr>
            <w:lang w:val="en-US"/>
          </w:rPr>
          <w:t>ein</w:t>
        </w:r>
        <w:proofErr w:type="spellEnd"/>
        <w:r w:rsidR="00216C14">
          <w:rPr>
            <w:lang w:val="en-US"/>
          </w:rPr>
          <w:t xml:space="preserve"> </w:t>
        </w:r>
        <w:proofErr w:type="spellStart"/>
        <w:r w:rsidR="00216C14">
          <w:rPr>
            <w:lang w:val="en-US"/>
          </w:rPr>
          <w:t>sér</w:t>
        </w:r>
        <w:proofErr w:type="spellEnd"/>
        <w:r w:rsidR="00216C14">
          <w:rPr>
            <w:lang w:val="en-US"/>
          </w:rPr>
          <w:t xml:space="preserve"> </w:t>
        </w:r>
        <w:proofErr w:type="spellStart"/>
        <w:r w:rsidR="00216C14">
          <w:rPr>
            <w:lang w:val="en-US"/>
          </w:rPr>
          <w:t>sé</w:t>
        </w:r>
        <w:proofErr w:type="spellEnd"/>
        <w:r w:rsidR="00216C14">
          <w:rPr>
            <w:lang w:val="en-US"/>
          </w:rPr>
          <w:t xml:space="preserve"> </w:t>
        </w:r>
        <w:proofErr w:type="spellStart"/>
        <w:r w:rsidR="00216C14">
          <w:rPr>
            <w:lang w:val="en-US"/>
          </w:rPr>
          <w:t>eini</w:t>
        </w:r>
        <w:proofErr w:type="spellEnd"/>
        <w:r w:rsidR="00216C14">
          <w:rPr>
            <w:lang w:val="en-US"/>
          </w:rPr>
          <w:t xml:space="preserve"> </w:t>
        </w:r>
        <w:proofErr w:type="spellStart"/>
        <w:r w:rsidR="00216C14">
          <w:rPr>
            <w:lang w:val="en-US"/>
          </w:rPr>
          <w:t>sökudólgurinn</w:t>
        </w:r>
        <w:proofErr w:type="spellEnd"/>
        <w:r w:rsidR="00216C14">
          <w:rPr>
            <w:lang w:val="en-US"/>
          </w:rPr>
          <w:t xml:space="preserve">, </w:t>
        </w:r>
        <w:proofErr w:type="spellStart"/>
        <w:r w:rsidR="00216C14">
          <w:rPr>
            <w:lang w:val="en-US"/>
          </w:rPr>
          <w:t>heldur</w:t>
        </w:r>
        <w:proofErr w:type="spellEnd"/>
        <w:r w:rsidR="00216C14">
          <w:rPr>
            <w:lang w:val="en-US"/>
          </w:rPr>
          <w:t xml:space="preserve"> </w:t>
        </w:r>
        <w:proofErr w:type="spellStart"/>
        <w:r w:rsidR="00216C14">
          <w:rPr>
            <w:lang w:val="en-US"/>
          </w:rPr>
          <w:t>samspil</w:t>
        </w:r>
        <w:proofErr w:type="spellEnd"/>
        <w:r w:rsidR="00216C14">
          <w:rPr>
            <w:lang w:val="en-US"/>
          </w:rPr>
          <w:t xml:space="preserve"> </w:t>
        </w:r>
        <w:proofErr w:type="spellStart"/>
        <w:r w:rsidR="00216C14">
          <w:rPr>
            <w:lang w:val="en-US"/>
          </w:rPr>
          <w:t>hennar</w:t>
        </w:r>
        <w:proofErr w:type="spellEnd"/>
        <w:r w:rsidR="00216C14">
          <w:rPr>
            <w:lang w:val="en-US"/>
          </w:rPr>
          <w:t xml:space="preserve"> </w:t>
        </w:r>
        <w:proofErr w:type="spellStart"/>
        <w:r w:rsidR="00216C14">
          <w:rPr>
            <w:lang w:val="en-US"/>
          </w:rPr>
          <w:t>við</w:t>
        </w:r>
        <w:proofErr w:type="spellEnd"/>
        <w:r w:rsidR="00216C14">
          <w:rPr>
            <w:lang w:val="en-US"/>
          </w:rPr>
          <w:t xml:space="preserve"> </w:t>
        </w:r>
        <w:proofErr w:type="spellStart"/>
        <w:r w:rsidR="00216C14">
          <w:rPr>
            <w:lang w:val="en-US"/>
          </w:rPr>
          <w:t>veðurfar</w:t>
        </w:r>
        <w:proofErr w:type="spellEnd"/>
        <w:r w:rsidR="00216C14">
          <w:rPr>
            <w:lang w:val="en-US"/>
          </w:rPr>
          <w:t xml:space="preserve"> </w:t>
        </w:r>
        <w:proofErr w:type="spellStart"/>
        <w:proofErr w:type="gramStart"/>
        <w:r w:rsidR="00216C14">
          <w:rPr>
            <w:lang w:val="en-US"/>
          </w:rPr>
          <w:t>og</w:t>
        </w:r>
        <w:proofErr w:type="spellEnd"/>
        <w:proofErr w:type="gramEnd"/>
        <w:r w:rsidR="00216C14">
          <w:rPr>
            <w:lang w:val="en-US"/>
          </w:rPr>
          <w:t xml:space="preserve"> </w:t>
        </w:r>
        <w:proofErr w:type="spellStart"/>
        <w:r w:rsidR="00216C14">
          <w:rPr>
            <w:lang w:val="en-US"/>
          </w:rPr>
          <w:t>takmörk</w:t>
        </w:r>
      </w:ins>
      <w:ins w:id="324" w:author="Jón Einar" w:date="2018-11-20T11:22:00Z">
        <w:r w:rsidR="00216C14">
          <w:rPr>
            <w:lang w:val="en-US"/>
          </w:rPr>
          <w:t>uð</w:t>
        </w:r>
        <w:proofErr w:type="spellEnd"/>
        <w:r w:rsidR="00216C14">
          <w:rPr>
            <w:lang w:val="en-US"/>
          </w:rPr>
          <w:t xml:space="preserve"> </w:t>
        </w:r>
        <w:proofErr w:type="spellStart"/>
        <w:r w:rsidR="00216C14">
          <w:rPr>
            <w:lang w:val="en-US"/>
          </w:rPr>
          <w:t>sjávarföll</w:t>
        </w:r>
        <w:proofErr w:type="spellEnd"/>
        <w:r w:rsidR="00216C14">
          <w:rPr>
            <w:lang w:val="en-US"/>
          </w:rPr>
          <w:t xml:space="preserve"> “limited renewal of water coming in and out via tidal currents”.</w:t>
        </w:r>
      </w:ins>
    </w:p>
    <w:p w:rsidR="00C62975" w:rsidRDefault="00321BBF">
      <w:pPr>
        <w:rPr>
          <w:lang w:val="en-US"/>
        </w:rPr>
      </w:pPr>
      <w:proofErr w:type="gramStart"/>
      <w:r>
        <w:rPr>
          <w:lang w:val="en-US"/>
        </w:rPr>
        <w:t xml:space="preserve">Overall </w:t>
      </w:r>
      <w:proofErr w:type="spellStart"/>
      <w:r>
        <w:rPr>
          <w:lang w:val="en-US"/>
        </w:rPr>
        <w:t>atburðarás</w:t>
      </w:r>
      <w:proofErr w:type="spellEnd"/>
      <w:r w:rsidR="006553F0">
        <w:rPr>
          <w:lang w:val="en-US"/>
        </w:rPr>
        <w:t>.</w:t>
      </w:r>
      <w:proofErr w:type="gramEnd"/>
      <w:r w:rsidR="006553F0">
        <w:rPr>
          <w:lang w:val="en-US"/>
        </w:rPr>
        <w:t xml:space="preserve"> </w:t>
      </w:r>
      <w:r w:rsidR="006553F0" w:rsidRPr="006553F0">
        <w:rPr>
          <w:lang w:val="en-US"/>
        </w:rPr>
        <w:t xml:space="preserve">Taka 2013 </w:t>
      </w:r>
      <w:proofErr w:type="spellStart"/>
      <w:proofErr w:type="gramStart"/>
      <w:r w:rsidR="006553F0" w:rsidRPr="006553F0">
        <w:rPr>
          <w:lang w:val="en-US"/>
        </w:rPr>
        <w:t>sem</w:t>
      </w:r>
      <w:proofErr w:type="spellEnd"/>
      <w:proofErr w:type="gramEnd"/>
      <w:r w:rsidR="006553F0" w:rsidRPr="006553F0">
        <w:rPr>
          <w:lang w:val="en-US"/>
        </w:rPr>
        <w:t xml:space="preserve"> ground zero, </w:t>
      </w:r>
      <w:proofErr w:type="spellStart"/>
      <w:r w:rsidR="006553F0" w:rsidRPr="006553F0">
        <w:rPr>
          <w:lang w:val="en-US"/>
        </w:rPr>
        <w:t>þ.e</w:t>
      </w:r>
      <w:proofErr w:type="spellEnd"/>
      <w:r w:rsidR="006553F0" w:rsidRPr="006553F0">
        <w:rPr>
          <w:lang w:val="en-US"/>
        </w:rPr>
        <w:t xml:space="preserve">. </w:t>
      </w:r>
      <w:proofErr w:type="spellStart"/>
      <w:r w:rsidR="006553F0" w:rsidRPr="006553F0">
        <w:rPr>
          <w:lang w:val="en-US"/>
        </w:rPr>
        <w:t>kjarnorkusprengjan</w:t>
      </w:r>
      <w:proofErr w:type="spellEnd"/>
      <w:r w:rsidR="006553F0" w:rsidRPr="006553F0">
        <w:rPr>
          <w:lang w:val="en-US"/>
        </w:rPr>
        <w:t xml:space="preserve"> </w:t>
      </w:r>
      <w:proofErr w:type="spellStart"/>
      <w:r w:rsidR="006553F0" w:rsidRPr="006553F0">
        <w:rPr>
          <w:lang w:val="en-US"/>
        </w:rPr>
        <w:t>afstaðin</w:t>
      </w:r>
      <w:proofErr w:type="spellEnd"/>
      <w:r w:rsidR="006553F0" w:rsidRPr="006553F0">
        <w:rPr>
          <w:lang w:val="en-US"/>
        </w:rPr>
        <w:t xml:space="preserve">? </w:t>
      </w:r>
      <w:proofErr w:type="spellStart"/>
      <w:r w:rsidR="006553F0" w:rsidRPr="006553F0">
        <w:rPr>
          <w:lang w:val="en-US"/>
        </w:rPr>
        <w:t>Það</w:t>
      </w:r>
      <w:proofErr w:type="spellEnd"/>
      <w:r w:rsidR="006553F0" w:rsidRPr="006553F0">
        <w:rPr>
          <w:lang w:val="en-US"/>
        </w:rPr>
        <w:t xml:space="preserve"> </w:t>
      </w:r>
      <w:proofErr w:type="spellStart"/>
      <w:r w:rsidR="006553F0" w:rsidRPr="006553F0">
        <w:rPr>
          <w:lang w:val="en-US"/>
        </w:rPr>
        <w:t>er</w:t>
      </w:r>
      <w:proofErr w:type="spellEnd"/>
      <w:r w:rsidR="006553F0" w:rsidRPr="006553F0">
        <w:rPr>
          <w:lang w:val="en-US"/>
        </w:rPr>
        <w:t xml:space="preserve"> </w:t>
      </w:r>
      <w:proofErr w:type="spellStart"/>
      <w:r w:rsidR="006553F0" w:rsidRPr="006553F0">
        <w:rPr>
          <w:lang w:val="en-US"/>
        </w:rPr>
        <w:t>eiginlega</w:t>
      </w:r>
      <w:proofErr w:type="spellEnd"/>
      <w:r w:rsidR="006553F0" w:rsidRPr="006553F0">
        <w:rPr>
          <w:lang w:val="en-US"/>
        </w:rPr>
        <w:t xml:space="preserve"> </w:t>
      </w:r>
      <w:proofErr w:type="spellStart"/>
      <w:r w:rsidR="006553F0" w:rsidRPr="006553F0">
        <w:rPr>
          <w:lang w:val="en-US"/>
        </w:rPr>
        <w:t>beint</w:t>
      </w:r>
      <w:proofErr w:type="spellEnd"/>
      <w:r w:rsidR="006553F0" w:rsidRPr="006553F0">
        <w:rPr>
          <w:lang w:val="en-US"/>
        </w:rPr>
        <w:t xml:space="preserve"> </w:t>
      </w:r>
      <w:proofErr w:type="spellStart"/>
      <w:r w:rsidR="006553F0" w:rsidRPr="006553F0">
        <w:rPr>
          <w:lang w:val="en-US"/>
        </w:rPr>
        <w:t>eftir</w:t>
      </w:r>
      <w:proofErr w:type="spellEnd"/>
      <w:r w:rsidR="006553F0" w:rsidRPr="006553F0">
        <w:rPr>
          <w:lang w:val="en-US"/>
        </w:rPr>
        <w:t xml:space="preserve"> </w:t>
      </w:r>
      <w:proofErr w:type="spellStart"/>
      <w:r w:rsidR="006553F0" w:rsidRPr="006553F0">
        <w:rPr>
          <w:lang w:val="en-US"/>
        </w:rPr>
        <w:t>ritgerð</w:t>
      </w:r>
      <w:proofErr w:type="spellEnd"/>
      <w:r w:rsidR="006553F0" w:rsidRPr="006553F0">
        <w:rPr>
          <w:lang w:val="en-US"/>
        </w:rPr>
        <w:t xml:space="preserve"> </w:t>
      </w:r>
      <w:proofErr w:type="spellStart"/>
      <w:r w:rsidR="006553F0" w:rsidRPr="006553F0">
        <w:rPr>
          <w:lang w:val="en-US"/>
        </w:rPr>
        <w:t>Valtýs</w:t>
      </w:r>
      <w:proofErr w:type="spellEnd"/>
      <w:r w:rsidR="006553F0" w:rsidRPr="006553F0">
        <w:rPr>
          <w:lang w:val="en-US"/>
        </w:rPr>
        <w:t xml:space="preserve"> </w:t>
      </w:r>
      <w:proofErr w:type="spellStart"/>
      <w:r w:rsidR="006553F0" w:rsidRPr="006553F0">
        <w:rPr>
          <w:lang w:val="en-US"/>
        </w:rPr>
        <w:t>eða</w:t>
      </w:r>
      <w:proofErr w:type="spellEnd"/>
      <w:r w:rsidR="006553F0" w:rsidRPr="006553F0">
        <w:rPr>
          <w:lang w:val="en-US"/>
        </w:rPr>
        <w:t xml:space="preserve"> </w:t>
      </w:r>
      <w:proofErr w:type="spellStart"/>
      <w:r w:rsidR="006553F0" w:rsidRPr="006553F0">
        <w:rPr>
          <w:lang w:val="en-US"/>
        </w:rPr>
        <w:t>því</w:t>
      </w:r>
      <w:proofErr w:type="spellEnd"/>
      <w:r w:rsidR="006553F0" w:rsidRPr="006553F0">
        <w:rPr>
          <w:lang w:val="en-US"/>
        </w:rPr>
        <w:t xml:space="preserve"> </w:t>
      </w:r>
      <w:proofErr w:type="spellStart"/>
      <w:r w:rsidR="006553F0" w:rsidRPr="006553F0">
        <w:rPr>
          <w:lang w:val="en-US"/>
        </w:rPr>
        <w:t>efni</w:t>
      </w:r>
      <w:proofErr w:type="spellEnd"/>
      <w:r w:rsidR="006553F0" w:rsidRPr="006553F0">
        <w:rPr>
          <w:lang w:val="en-US"/>
        </w:rPr>
        <w:t xml:space="preserve"> </w:t>
      </w:r>
      <w:proofErr w:type="spellStart"/>
      <w:proofErr w:type="gramStart"/>
      <w:r w:rsidR="006553F0" w:rsidRPr="006553F0">
        <w:rPr>
          <w:lang w:val="en-US"/>
        </w:rPr>
        <w:t>sem</w:t>
      </w:r>
      <w:proofErr w:type="spellEnd"/>
      <w:proofErr w:type="gramEnd"/>
      <w:r w:rsidR="006553F0" w:rsidRPr="006553F0">
        <w:rPr>
          <w:lang w:val="en-US"/>
        </w:rPr>
        <w:t xml:space="preserve"> </w:t>
      </w:r>
      <w:proofErr w:type="spellStart"/>
      <w:r w:rsidR="006553F0" w:rsidRPr="006553F0">
        <w:rPr>
          <w:lang w:val="en-US"/>
        </w:rPr>
        <w:t>var</w:t>
      </w:r>
      <w:proofErr w:type="spellEnd"/>
      <w:r w:rsidR="006553F0" w:rsidRPr="006553F0">
        <w:rPr>
          <w:lang w:val="en-US"/>
        </w:rPr>
        <w:t xml:space="preserve"> </w:t>
      </w:r>
      <w:proofErr w:type="spellStart"/>
      <w:r w:rsidR="006553F0" w:rsidRPr="006553F0">
        <w:rPr>
          <w:lang w:val="en-US"/>
        </w:rPr>
        <w:t>til</w:t>
      </w:r>
      <w:proofErr w:type="spellEnd"/>
      <w:r w:rsidR="006553F0" w:rsidRPr="006553F0">
        <w:rPr>
          <w:lang w:val="en-US"/>
        </w:rPr>
        <w:t xml:space="preserve"> </w:t>
      </w:r>
      <w:proofErr w:type="spellStart"/>
      <w:r w:rsidR="006553F0" w:rsidRPr="006553F0">
        <w:rPr>
          <w:lang w:val="en-US"/>
        </w:rPr>
        <w:t>eftir</w:t>
      </w:r>
      <w:proofErr w:type="spellEnd"/>
      <w:r w:rsidR="006553F0" w:rsidRPr="006553F0">
        <w:rPr>
          <w:lang w:val="en-US"/>
        </w:rPr>
        <w:t xml:space="preserve"> </w:t>
      </w:r>
      <w:proofErr w:type="spellStart"/>
      <w:r w:rsidR="006553F0" w:rsidRPr="006553F0">
        <w:rPr>
          <w:lang w:val="en-US"/>
        </w:rPr>
        <w:t>hana</w:t>
      </w:r>
      <w:proofErr w:type="spellEnd"/>
      <w:r w:rsidR="006553F0" w:rsidRPr="006553F0">
        <w:rPr>
          <w:lang w:val="en-US"/>
        </w:rPr>
        <w:t>.</w:t>
      </w:r>
    </w:p>
    <w:p w:rsidR="00321BBF" w:rsidRDefault="00321BBF">
      <w:pPr>
        <w:rPr>
          <w:lang w:val="en-US"/>
        </w:rPr>
      </w:pPr>
      <w:proofErr w:type="gramStart"/>
      <w:r>
        <w:rPr>
          <w:lang w:val="en-US"/>
        </w:rPr>
        <w:t xml:space="preserve">AMBI </w:t>
      </w:r>
      <w:proofErr w:type="spellStart"/>
      <w:r>
        <w:rPr>
          <w:lang w:val="en-US"/>
        </w:rPr>
        <w:t>o.fl</w:t>
      </w:r>
      <w:proofErr w:type="spellEnd"/>
      <w:r>
        <w:rPr>
          <w:lang w:val="en-US"/>
        </w:rPr>
        <w:t>.</w:t>
      </w:r>
      <w:proofErr w:type="gramEnd"/>
      <w:r>
        <w:rPr>
          <w:lang w:val="en-US"/>
        </w:rPr>
        <w:t xml:space="preserve"> </w:t>
      </w:r>
      <w:proofErr w:type="spellStart"/>
      <w:proofErr w:type="gramStart"/>
      <w:r>
        <w:rPr>
          <w:lang w:val="en-US"/>
        </w:rPr>
        <w:t>stuðlar</w:t>
      </w:r>
      <w:proofErr w:type="spellEnd"/>
      <w:proofErr w:type="gramEnd"/>
      <w:r>
        <w:rPr>
          <w:lang w:val="en-US"/>
        </w:rPr>
        <w:t>.</w:t>
      </w:r>
      <w:r w:rsidR="000D3313" w:rsidRPr="000D3313">
        <w:t xml:space="preserve"> </w:t>
      </w:r>
      <w:proofErr w:type="spellStart"/>
      <w:r w:rsidR="000D3313" w:rsidRPr="000D3313">
        <w:rPr>
          <w:lang w:val="en-US"/>
        </w:rPr>
        <w:t>Stuðlar</w:t>
      </w:r>
      <w:proofErr w:type="spellEnd"/>
      <w:r w:rsidR="000D3313" w:rsidRPr="000D3313">
        <w:rPr>
          <w:lang w:val="en-US"/>
        </w:rPr>
        <w:t xml:space="preserve">: alpha- </w:t>
      </w:r>
      <w:proofErr w:type="spellStart"/>
      <w:proofErr w:type="gramStart"/>
      <w:r w:rsidR="000D3313" w:rsidRPr="000D3313">
        <w:rPr>
          <w:lang w:val="en-US"/>
        </w:rPr>
        <w:t>og</w:t>
      </w:r>
      <w:proofErr w:type="spellEnd"/>
      <w:proofErr w:type="gramEnd"/>
      <w:r w:rsidR="000D3313" w:rsidRPr="000D3313">
        <w:rPr>
          <w:lang w:val="en-US"/>
        </w:rPr>
        <w:t xml:space="preserve"> beta diversity </w:t>
      </w:r>
      <w:proofErr w:type="spellStart"/>
      <w:r w:rsidR="000D3313" w:rsidRPr="000D3313">
        <w:rPr>
          <w:lang w:val="en-US"/>
        </w:rPr>
        <w:t>stuðlar</w:t>
      </w:r>
      <w:proofErr w:type="spellEnd"/>
      <w:r w:rsidR="000D3313" w:rsidRPr="000D3313">
        <w:rPr>
          <w:lang w:val="en-US"/>
        </w:rPr>
        <w:t xml:space="preserve">? </w:t>
      </w:r>
      <w:proofErr w:type="gramStart"/>
      <w:r w:rsidR="000D3313" w:rsidRPr="000D3313">
        <w:rPr>
          <w:lang w:val="en-US"/>
        </w:rPr>
        <w:t>(</w:t>
      </w:r>
      <w:proofErr w:type="spellStart"/>
      <w:r w:rsidR="000D3313" w:rsidRPr="000D3313">
        <w:rPr>
          <w:lang w:val="en-US"/>
        </w:rPr>
        <w:t>Líffræn</w:t>
      </w:r>
      <w:proofErr w:type="spellEnd"/>
      <w:r w:rsidR="000D3313" w:rsidRPr="000D3313">
        <w:rPr>
          <w:lang w:val="en-US"/>
        </w:rPr>
        <w:t xml:space="preserve"> </w:t>
      </w:r>
      <w:proofErr w:type="spellStart"/>
      <w:r w:rsidR="000D3313" w:rsidRPr="000D3313">
        <w:rPr>
          <w:lang w:val="en-US"/>
        </w:rPr>
        <w:t>fjölbreytileiki</w:t>
      </w:r>
      <w:proofErr w:type="spellEnd"/>
      <w:r w:rsidR="000D3313" w:rsidRPr="000D3313">
        <w:rPr>
          <w:lang w:val="en-US"/>
        </w:rPr>
        <w:t>?)</w:t>
      </w:r>
      <w:proofErr w:type="gramEnd"/>
      <w:r w:rsidR="000D3313" w:rsidRPr="000D3313">
        <w:rPr>
          <w:lang w:val="en-US"/>
        </w:rPr>
        <w:t xml:space="preserve"> </w:t>
      </w:r>
      <w:proofErr w:type="spellStart"/>
      <w:proofErr w:type="gramStart"/>
      <w:r w:rsidR="000D3313" w:rsidRPr="000D3313">
        <w:rPr>
          <w:lang w:val="en-US"/>
        </w:rPr>
        <w:t>sjá</w:t>
      </w:r>
      <w:proofErr w:type="spellEnd"/>
      <w:proofErr w:type="gramEnd"/>
      <w:r w:rsidR="000D3313" w:rsidRPr="000D3313">
        <w:rPr>
          <w:lang w:val="en-US"/>
        </w:rPr>
        <w:t xml:space="preserve"> </w:t>
      </w:r>
      <w:proofErr w:type="spellStart"/>
      <w:r w:rsidR="000D3313" w:rsidRPr="000D3313">
        <w:rPr>
          <w:lang w:val="en-US"/>
        </w:rPr>
        <w:t>t.d</w:t>
      </w:r>
      <w:proofErr w:type="spellEnd"/>
      <w:r w:rsidR="000D3313" w:rsidRPr="000D3313">
        <w:rPr>
          <w:lang w:val="en-US"/>
        </w:rPr>
        <w:t xml:space="preserve">. </w:t>
      </w:r>
      <w:proofErr w:type="spellStart"/>
      <w:r w:rsidR="000D3313" w:rsidRPr="000D3313">
        <w:rPr>
          <w:lang w:val="en-US"/>
        </w:rPr>
        <w:t>Udalov</w:t>
      </w:r>
      <w:proofErr w:type="spellEnd"/>
      <w:r w:rsidR="000D3313" w:rsidRPr="000D3313">
        <w:rPr>
          <w:lang w:val="en-US"/>
        </w:rPr>
        <w:t xml:space="preserve"> et al. 2016.</w:t>
      </w:r>
    </w:p>
    <w:p w:rsidR="00321BBF" w:rsidRDefault="00321BBF">
      <w:pPr>
        <w:rPr>
          <w:lang w:val="en-US"/>
        </w:rPr>
      </w:pPr>
      <w:commentRangeStart w:id="325"/>
      <w:proofErr w:type="spellStart"/>
      <w:r w:rsidRPr="00EF476B">
        <w:rPr>
          <w:highlight w:val="cyan"/>
          <w:lang w:val="en-US"/>
        </w:rPr>
        <w:t>Er</w:t>
      </w:r>
      <w:proofErr w:type="spellEnd"/>
      <w:r w:rsidRPr="00EF476B">
        <w:rPr>
          <w:highlight w:val="cyan"/>
          <w:lang w:val="en-US"/>
        </w:rPr>
        <w:t xml:space="preserve"> </w:t>
      </w:r>
      <w:proofErr w:type="spellStart"/>
      <w:r w:rsidRPr="00EF476B">
        <w:rPr>
          <w:highlight w:val="cyan"/>
          <w:lang w:val="en-US"/>
        </w:rPr>
        <w:t>fjörðurinn</w:t>
      </w:r>
      <w:proofErr w:type="spellEnd"/>
      <w:r w:rsidRPr="00EF476B">
        <w:rPr>
          <w:highlight w:val="cyan"/>
          <w:lang w:val="en-US"/>
        </w:rPr>
        <w:t xml:space="preserve"> </w:t>
      </w:r>
      <w:proofErr w:type="spellStart"/>
      <w:r w:rsidRPr="00EF476B">
        <w:rPr>
          <w:highlight w:val="cyan"/>
          <w:lang w:val="en-US"/>
        </w:rPr>
        <w:t>búinn</w:t>
      </w:r>
      <w:proofErr w:type="spellEnd"/>
      <w:r w:rsidRPr="00EF476B">
        <w:rPr>
          <w:highlight w:val="cyan"/>
          <w:lang w:val="en-US"/>
        </w:rPr>
        <w:t xml:space="preserve"> </w:t>
      </w:r>
      <w:proofErr w:type="spellStart"/>
      <w:r w:rsidRPr="00EF476B">
        <w:rPr>
          <w:highlight w:val="cyan"/>
          <w:lang w:val="en-US"/>
        </w:rPr>
        <w:t>að</w:t>
      </w:r>
      <w:proofErr w:type="spellEnd"/>
      <w:r w:rsidRPr="00EF476B">
        <w:rPr>
          <w:highlight w:val="cyan"/>
          <w:lang w:val="en-US"/>
        </w:rPr>
        <w:t xml:space="preserve"> </w:t>
      </w:r>
      <w:proofErr w:type="spellStart"/>
      <w:r w:rsidRPr="00EF476B">
        <w:rPr>
          <w:highlight w:val="cyan"/>
          <w:lang w:val="en-US"/>
        </w:rPr>
        <w:t>jafna</w:t>
      </w:r>
      <w:proofErr w:type="spellEnd"/>
      <w:r w:rsidRPr="00EF476B">
        <w:rPr>
          <w:highlight w:val="cyan"/>
          <w:lang w:val="en-US"/>
        </w:rPr>
        <w:t xml:space="preserve"> sig?</w:t>
      </w:r>
      <w:r w:rsidR="00267BB9" w:rsidRPr="00EF476B">
        <w:rPr>
          <w:highlight w:val="cyan"/>
        </w:rPr>
        <w:t xml:space="preserve"> </w:t>
      </w:r>
      <w:proofErr w:type="spellStart"/>
      <w:proofErr w:type="gramStart"/>
      <w:r w:rsidR="00267BB9" w:rsidRPr="00EF476B">
        <w:rPr>
          <w:highlight w:val="cyan"/>
          <w:lang w:val="en-US"/>
        </w:rPr>
        <w:t>Eru</w:t>
      </w:r>
      <w:proofErr w:type="spellEnd"/>
      <w:r w:rsidR="00267BB9" w:rsidRPr="00EF476B">
        <w:rPr>
          <w:highlight w:val="cyan"/>
          <w:lang w:val="en-US"/>
        </w:rPr>
        <w:t xml:space="preserve"> </w:t>
      </w:r>
      <w:proofErr w:type="spellStart"/>
      <w:r w:rsidR="00267BB9" w:rsidRPr="00EF476B">
        <w:rPr>
          <w:highlight w:val="cyan"/>
          <w:lang w:val="en-US"/>
        </w:rPr>
        <w:t>öll</w:t>
      </w:r>
      <w:proofErr w:type="spellEnd"/>
      <w:r w:rsidR="00267BB9" w:rsidRPr="00EF476B">
        <w:rPr>
          <w:highlight w:val="cyan"/>
          <w:lang w:val="en-US"/>
        </w:rPr>
        <w:t xml:space="preserve"> </w:t>
      </w:r>
      <w:proofErr w:type="spellStart"/>
      <w:r w:rsidR="00267BB9" w:rsidRPr="00EF476B">
        <w:rPr>
          <w:highlight w:val="cyan"/>
          <w:lang w:val="en-US"/>
        </w:rPr>
        <w:t>kvikindin</w:t>
      </w:r>
      <w:proofErr w:type="spellEnd"/>
      <w:r w:rsidR="00267BB9" w:rsidRPr="00EF476B">
        <w:rPr>
          <w:highlight w:val="cyan"/>
          <w:lang w:val="en-US"/>
        </w:rPr>
        <w:t xml:space="preserve"> </w:t>
      </w:r>
      <w:proofErr w:type="spellStart"/>
      <w:r w:rsidR="00267BB9" w:rsidRPr="00EF476B">
        <w:rPr>
          <w:highlight w:val="cyan"/>
          <w:lang w:val="en-US"/>
        </w:rPr>
        <w:t>komin</w:t>
      </w:r>
      <w:proofErr w:type="spellEnd"/>
      <w:r w:rsidR="00267BB9" w:rsidRPr="00EF476B">
        <w:rPr>
          <w:highlight w:val="cyan"/>
          <w:lang w:val="en-US"/>
        </w:rPr>
        <w:t xml:space="preserve"> </w:t>
      </w:r>
      <w:proofErr w:type="spellStart"/>
      <w:r w:rsidR="00267BB9" w:rsidRPr="00EF476B">
        <w:rPr>
          <w:highlight w:val="cyan"/>
          <w:lang w:val="en-US"/>
        </w:rPr>
        <w:t>til</w:t>
      </w:r>
      <w:proofErr w:type="spellEnd"/>
      <w:r w:rsidR="00267BB9" w:rsidRPr="00EF476B">
        <w:rPr>
          <w:highlight w:val="cyan"/>
          <w:lang w:val="en-US"/>
        </w:rPr>
        <w:t xml:space="preserve"> </w:t>
      </w:r>
      <w:proofErr w:type="spellStart"/>
      <w:r w:rsidR="00267BB9" w:rsidRPr="00EF476B">
        <w:rPr>
          <w:highlight w:val="cyan"/>
          <w:lang w:val="en-US"/>
        </w:rPr>
        <w:t>baka</w:t>
      </w:r>
      <w:proofErr w:type="spellEnd"/>
      <w:r w:rsidR="00267BB9" w:rsidRPr="00EF476B">
        <w:rPr>
          <w:highlight w:val="cyan"/>
          <w:lang w:val="en-US"/>
        </w:rPr>
        <w:t>?</w:t>
      </w:r>
      <w:proofErr w:type="gramEnd"/>
      <w:r w:rsidR="00267BB9" w:rsidRPr="00EF476B">
        <w:rPr>
          <w:highlight w:val="cyan"/>
          <w:lang w:val="en-US"/>
        </w:rPr>
        <w:t xml:space="preserve"> </w:t>
      </w:r>
      <w:proofErr w:type="spellStart"/>
      <w:proofErr w:type="gramStart"/>
      <w:r w:rsidR="00267BB9" w:rsidRPr="00EF476B">
        <w:rPr>
          <w:highlight w:val="cyan"/>
          <w:lang w:val="en-US"/>
        </w:rPr>
        <w:t>Berum</w:t>
      </w:r>
      <w:proofErr w:type="spellEnd"/>
      <w:r w:rsidR="00267BB9" w:rsidRPr="00EF476B">
        <w:rPr>
          <w:highlight w:val="cyan"/>
          <w:lang w:val="en-US"/>
        </w:rPr>
        <w:t xml:space="preserve"> </w:t>
      </w:r>
      <w:proofErr w:type="spellStart"/>
      <w:r w:rsidR="00267BB9" w:rsidRPr="00EF476B">
        <w:rPr>
          <w:highlight w:val="cyan"/>
          <w:lang w:val="en-US"/>
        </w:rPr>
        <w:t>saman</w:t>
      </w:r>
      <w:proofErr w:type="spellEnd"/>
      <w:r w:rsidR="00267BB9" w:rsidRPr="00EF476B">
        <w:rPr>
          <w:highlight w:val="cyan"/>
          <w:lang w:val="en-US"/>
        </w:rPr>
        <w:t xml:space="preserve"> </w:t>
      </w:r>
      <w:proofErr w:type="spellStart"/>
      <w:r w:rsidR="00267BB9" w:rsidRPr="00EF476B">
        <w:rPr>
          <w:highlight w:val="cyan"/>
          <w:lang w:val="en-US"/>
        </w:rPr>
        <w:t>við</w:t>
      </w:r>
      <w:proofErr w:type="spellEnd"/>
      <w:r w:rsidR="00267BB9" w:rsidRPr="00EF476B">
        <w:rPr>
          <w:highlight w:val="cyan"/>
          <w:lang w:val="en-US"/>
        </w:rPr>
        <w:t xml:space="preserve"> </w:t>
      </w:r>
      <w:proofErr w:type="spellStart"/>
      <w:r w:rsidR="00267BB9" w:rsidRPr="00EF476B">
        <w:rPr>
          <w:highlight w:val="cyan"/>
          <w:lang w:val="en-US"/>
        </w:rPr>
        <w:t>Agnar</w:t>
      </w:r>
      <w:proofErr w:type="spellEnd"/>
      <w:r w:rsidR="00267BB9" w:rsidRPr="00EF476B">
        <w:rPr>
          <w:highlight w:val="cyan"/>
          <w:lang w:val="en-US"/>
        </w:rPr>
        <w:t>.</w:t>
      </w:r>
      <w:proofErr w:type="gramEnd"/>
      <w:r w:rsidR="00267BB9" w:rsidRPr="00EF476B">
        <w:rPr>
          <w:highlight w:val="cyan"/>
          <w:lang w:val="en-US"/>
        </w:rPr>
        <w:t xml:space="preserve"> </w:t>
      </w:r>
      <w:proofErr w:type="spellStart"/>
      <w:proofErr w:type="gramStart"/>
      <w:r w:rsidR="00267BB9" w:rsidRPr="00EF476B">
        <w:rPr>
          <w:highlight w:val="cyan"/>
          <w:lang w:val="en-US"/>
        </w:rPr>
        <w:t>Ef</w:t>
      </w:r>
      <w:proofErr w:type="spellEnd"/>
      <w:r w:rsidR="00267BB9" w:rsidRPr="00EF476B">
        <w:rPr>
          <w:highlight w:val="cyan"/>
          <w:lang w:val="en-US"/>
        </w:rPr>
        <w:t xml:space="preserve"> </w:t>
      </w:r>
      <w:proofErr w:type="spellStart"/>
      <w:r w:rsidR="00267BB9" w:rsidRPr="00EF476B">
        <w:rPr>
          <w:highlight w:val="cyan"/>
          <w:lang w:val="en-US"/>
        </w:rPr>
        <w:t>ekki</w:t>
      </w:r>
      <w:proofErr w:type="spellEnd"/>
      <w:r w:rsidR="00267BB9" w:rsidRPr="00EF476B">
        <w:rPr>
          <w:highlight w:val="cyan"/>
          <w:lang w:val="en-US"/>
        </w:rPr>
        <w:t xml:space="preserve">, </w:t>
      </w:r>
      <w:proofErr w:type="spellStart"/>
      <w:r w:rsidR="00267BB9" w:rsidRPr="00EF476B">
        <w:rPr>
          <w:highlight w:val="cyan"/>
          <w:lang w:val="en-US"/>
        </w:rPr>
        <w:t>hverja</w:t>
      </w:r>
      <w:proofErr w:type="spellEnd"/>
      <w:r w:rsidR="00267BB9" w:rsidRPr="00EF476B">
        <w:rPr>
          <w:highlight w:val="cyan"/>
          <w:lang w:val="en-US"/>
        </w:rPr>
        <w:t xml:space="preserve"> </w:t>
      </w:r>
      <w:proofErr w:type="spellStart"/>
      <w:r w:rsidR="00267BB9" w:rsidRPr="00EF476B">
        <w:rPr>
          <w:highlight w:val="cyan"/>
          <w:lang w:val="en-US"/>
        </w:rPr>
        <w:t>vantar</w:t>
      </w:r>
      <w:proofErr w:type="spellEnd"/>
      <w:r w:rsidR="00267BB9" w:rsidRPr="00EF476B">
        <w:rPr>
          <w:highlight w:val="cyan"/>
          <w:lang w:val="en-US"/>
        </w:rPr>
        <w:t>?</w:t>
      </w:r>
      <w:commentRangeEnd w:id="325"/>
      <w:proofErr w:type="gramEnd"/>
      <w:r w:rsidR="008A17EB">
        <w:rPr>
          <w:rStyle w:val="CommentReference"/>
        </w:rPr>
        <w:commentReference w:id="325"/>
      </w:r>
    </w:p>
    <w:p w:rsidR="00547C25" w:rsidRDefault="00547C25">
      <w:pPr>
        <w:rPr>
          <w:lang w:val="en-US"/>
        </w:rPr>
      </w:pPr>
      <w:r>
        <w:rPr>
          <w:lang w:val="en-US"/>
        </w:rPr>
        <w:tab/>
      </w:r>
      <w:proofErr w:type="spellStart"/>
      <w:r>
        <w:rPr>
          <w:lang w:val="en-US"/>
        </w:rPr>
        <w:t>Ath</w:t>
      </w:r>
      <w:proofErr w:type="spellEnd"/>
      <w:r>
        <w:rPr>
          <w:lang w:val="en-US"/>
        </w:rPr>
        <w:t xml:space="preserve"> </w:t>
      </w:r>
      <w:proofErr w:type="spellStart"/>
      <w:r>
        <w:rPr>
          <w:lang w:val="en-US"/>
        </w:rPr>
        <w:t>Mariager</w:t>
      </w:r>
      <w:proofErr w:type="spellEnd"/>
      <w:r>
        <w:rPr>
          <w:lang w:val="en-US"/>
        </w:rPr>
        <w:t xml:space="preserve"> fjord: settling order </w:t>
      </w:r>
      <w:proofErr w:type="spellStart"/>
      <w:r>
        <w:rPr>
          <w:lang w:val="en-US"/>
        </w:rPr>
        <w:t>polychaetes</w:t>
      </w:r>
      <w:proofErr w:type="spellEnd"/>
      <w:r>
        <w:rPr>
          <w:lang w:val="en-US"/>
        </w:rPr>
        <w:t xml:space="preserve"> &amp; Bivalves – bivalves – </w:t>
      </w:r>
      <w:proofErr w:type="spellStart"/>
      <w:r>
        <w:rPr>
          <w:lang w:val="en-US"/>
        </w:rPr>
        <w:t>cirripedians</w:t>
      </w:r>
      <w:proofErr w:type="spellEnd"/>
      <w:r>
        <w:rPr>
          <w:lang w:val="en-US"/>
        </w:rPr>
        <w:t xml:space="preserve"> (we do not expect </w:t>
      </w:r>
      <w:proofErr w:type="spellStart"/>
      <w:r>
        <w:rPr>
          <w:lang w:val="en-US"/>
        </w:rPr>
        <w:t>cirripedians</w:t>
      </w:r>
      <w:proofErr w:type="spellEnd"/>
      <w:r>
        <w:rPr>
          <w:lang w:val="en-US"/>
        </w:rPr>
        <w:t xml:space="preserve"> because they are only intertidal animals in Icelandic waters OR only hard-bottom animals and we chose soft-bottom stations). However, from the </w:t>
      </w:r>
      <w:proofErr w:type="spellStart"/>
      <w:r>
        <w:rPr>
          <w:lang w:val="en-US"/>
        </w:rPr>
        <w:t>crustacea</w:t>
      </w:r>
      <w:proofErr w:type="spellEnd"/>
      <w:r>
        <w:rPr>
          <w:lang w:val="en-US"/>
        </w:rPr>
        <w:t xml:space="preserve">, we found </w:t>
      </w:r>
      <w:proofErr w:type="spellStart"/>
      <w:r>
        <w:rPr>
          <w:lang w:val="en-US"/>
        </w:rPr>
        <w:t>amphipoda</w:t>
      </w:r>
      <w:proofErr w:type="spellEnd"/>
      <w:r>
        <w:rPr>
          <w:lang w:val="en-US"/>
        </w:rPr>
        <w:t xml:space="preserve"> in 2016-2017, possibly earlier.</w:t>
      </w:r>
      <w:r w:rsidR="00EF476B">
        <w:rPr>
          <w:lang w:val="en-US"/>
        </w:rPr>
        <w:t xml:space="preserve"> Also, are all the </w:t>
      </w:r>
      <w:proofErr w:type="spellStart"/>
      <w:r w:rsidR="00EF476B">
        <w:rPr>
          <w:lang w:val="en-US"/>
        </w:rPr>
        <w:t>polychaetes</w:t>
      </w:r>
      <w:proofErr w:type="spellEnd"/>
      <w:r w:rsidR="00EF476B">
        <w:rPr>
          <w:lang w:val="en-US"/>
        </w:rPr>
        <w:t xml:space="preserve"> oxygen-tolerant species?</w:t>
      </w:r>
    </w:p>
    <w:p w:rsidR="00321BBF" w:rsidRDefault="00321BBF">
      <w:pPr>
        <w:rPr>
          <w:lang w:val="en-US"/>
        </w:rPr>
      </w:pPr>
      <w:commentRangeStart w:id="326"/>
      <w:commentRangeStart w:id="327"/>
      <w:proofErr w:type="spellStart"/>
      <w:proofErr w:type="gramStart"/>
      <w:r>
        <w:rPr>
          <w:lang w:val="en-US"/>
        </w:rPr>
        <w:t>Hvað</w:t>
      </w:r>
      <w:proofErr w:type="spellEnd"/>
      <w:r>
        <w:rPr>
          <w:lang w:val="en-US"/>
        </w:rPr>
        <w:t xml:space="preserve"> </w:t>
      </w:r>
      <w:proofErr w:type="spellStart"/>
      <w:r>
        <w:rPr>
          <w:lang w:val="en-US"/>
        </w:rPr>
        <w:t>ef</w:t>
      </w:r>
      <w:proofErr w:type="spellEnd"/>
      <w:r>
        <w:rPr>
          <w:lang w:val="en-US"/>
        </w:rPr>
        <w:t xml:space="preserve"> </w:t>
      </w:r>
      <w:proofErr w:type="spellStart"/>
      <w:r w:rsidR="00EF476B">
        <w:rPr>
          <w:lang w:val="en-US"/>
        </w:rPr>
        <w:t>Kolgrafafirði</w:t>
      </w:r>
      <w:proofErr w:type="spellEnd"/>
      <w:r>
        <w:rPr>
          <w:lang w:val="en-US"/>
        </w:rPr>
        <w:t xml:space="preserve"> </w:t>
      </w:r>
      <w:proofErr w:type="spellStart"/>
      <w:r>
        <w:rPr>
          <w:lang w:val="en-US"/>
        </w:rPr>
        <w:t>hefði</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lokað</w:t>
      </w:r>
      <w:proofErr w:type="spellEnd"/>
      <w:r>
        <w:rPr>
          <w:lang w:val="en-US"/>
        </w:rPr>
        <w:t>?</w:t>
      </w:r>
      <w:proofErr w:type="gramEnd"/>
      <w:r w:rsidR="000D3313">
        <w:rPr>
          <w:lang w:val="en-US"/>
        </w:rPr>
        <w:t xml:space="preserve"> </w:t>
      </w:r>
      <w:proofErr w:type="spellStart"/>
      <w:proofErr w:type="gramStart"/>
      <w:r w:rsidR="000D3313">
        <w:rPr>
          <w:lang w:val="en-US"/>
        </w:rPr>
        <w:t>sbr</w:t>
      </w:r>
      <w:proofErr w:type="spellEnd"/>
      <w:proofErr w:type="gramEnd"/>
      <w:r w:rsidR="000D3313">
        <w:rPr>
          <w:lang w:val="en-US"/>
        </w:rPr>
        <w:t xml:space="preserve">. </w:t>
      </w:r>
      <w:proofErr w:type="spellStart"/>
      <w:proofErr w:type="gramStart"/>
      <w:r w:rsidR="000D3313">
        <w:rPr>
          <w:lang w:val="en-US"/>
        </w:rPr>
        <w:t>hollensku</w:t>
      </w:r>
      <w:proofErr w:type="spellEnd"/>
      <w:proofErr w:type="gramEnd"/>
      <w:r w:rsidR="000D3313">
        <w:rPr>
          <w:lang w:val="en-US"/>
        </w:rPr>
        <w:t xml:space="preserve"> </w:t>
      </w:r>
      <w:proofErr w:type="spellStart"/>
      <w:r w:rsidR="000D3313">
        <w:rPr>
          <w:lang w:val="en-US"/>
        </w:rPr>
        <w:t>rannsóknina</w:t>
      </w:r>
      <w:proofErr w:type="spellEnd"/>
      <w:r w:rsidR="000D3313">
        <w:rPr>
          <w:lang w:val="en-US"/>
        </w:rPr>
        <w:t xml:space="preserve"> </w:t>
      </w:r>
      <w:proofErr w:type="spellStart"/>
      <w:r w:rsidR="000D3313" w:rsidRPr="000D3313">
        <w:rPr>
          <w:lang w:val="en-US"/>
        </w:rPr>
        <w:t>Wijnhoven</w:t>
      </w:r>
      <w:proofErr w:type="spellEnd"/>
      <w:r w:rsidR="000D3313" w:rsidRPr="000D3313">
        <w:rPr>
          <w:lang w:val="en-US"/>
        </w:rPr>
        <w:t xml:space="preserve"> et al. 2010</w:t>
      </w:r>
      <w:r w:rsidR="000D3313">
        <w:rPr>
          <w:lang w:val="en-US"/>
        </w:rPr>
        <w:t xml:space="preserve">. </w:t>
      </w:r>
      <w:proofErr w:type="spellStart"/>
      <w:r w:rsidR="000D3313">
        <w:rPr>
          <w:lang w:val="en-US"/>
        </w:rPr>
        <w:t>Þar</w:t>
      </w:r>
      <w:proofErr w:type="spellEnd"/>
      <w:r w:rsidR="000D3313">
        <w:rPr>
          <w:lang w:val="en-US"/>
        </w:rPr>
        <w:t xml:space="preserve"> </w:t>
      </w:r>
      <w:proofErr w:type="spellStart"/>
      <w:r w:rsidR="000D3313">
        <w:rPr>
          <w:lang w:val="en-US"/>
        </w:rPr>
        <w:t>var</w:t>
      </w:r>
      <w:proofErr w:type="spellEnd"/>
      <w:r w:rsidR="000D3313">
        <w:rPr>
          <w:lang w:val="en-US"/>
        </w:rPr>
        <w:t xml:space="preserve"> </w:t>
      </w:r>
      <w:proofErr w:type="spellStart"/>
      <w:r w:rsidR="000D3313">
        <w:rPr>
          <w:lang w:val="en-US"/>
        </w:rPr>
        <w:t>firði</w:t>
      </w:r>
      <w:proofErr w:type="spellEnd"/>
      <w:r w:rsidR="000D3313">
        <w:rPr>
          <w:lang w:val="en-US"/>
        </w:rPr>
        <w:t xml:space="preserve"> </w:t>
      </w:r>
      <w:proofErr w:type="spellStart"/>
      <w:r w:rsidR="000D3313">
        <w:rPr>
          <w:lang w:val="en-US"/>
        </w:rPr>
        <w:t>lokað</w:t>
      </w:r>
      <w:proofErr w:type="spellEnd"/>
      <w:r w:rsidR="000D3313">
        <w:rPr>
          <w:lang w:val="en-US"/>
        </w:rPr>
        <w:t xml:space="preserve"> </w:t>
      </w:r>
      <w:proofErr w:type="spellStart"/>
      <w:proofErr w:type="gramStart"/>
      <w:r w:rsidR="000D3313">
        <w:rPr>
          <w:lang w:val="en-US"/>
        </w:rPr>
        <w:t>og</w:t>
      </w:r>
      <w:proofErr w:type="spellEnd"/>
      <w:proofErr w:type="gramEnd"/>
      <w:r w:rsidR="000D3313">
        <w:rPr>
          <w:lang w:val="en-US"/>
        </w:rPr>
        <w:t xml:space="preserve"> </w:t>
      </w:r>
      <w:proofErr w:type="spellStart"/>
      <w:r w:rsidR="000D3313">
        <w:rPr>
          <w:lang w:val="en-US"/>
        </w:rPr>
        <w:t>myndaðist</w:t>
      </w:r>
      <w:proofErr w:type="spellEnd"/>
      <w:r w:rsidR="000D3313">
        <w:rPr>
          <w:lang w:val="en-US"/>
        </w:rPr>
        <w:t xml:space="preserve"> “</w:t>
      </w:r>
      <w:proofErr w:type="spellStart"/>
      <w:r w:rsidR="000D3313">
        <w:rPr>
          <w:lang w:val="en-US"/>
        </w:rPr>
        <w:t>þokkalegur</w:t>
      </w:r>
      <w:proofErr w:type="spellEnd"/>
      <w:r w:rsidR="000D3313">
        <w:rPr>
          <w:lang w:val="en-US"/>
        </w:rPr>
        <w:t xml:space="preserve"> </w:t>
      </w:r>
      <w:proofErr w:type="spellStart"/>
      <w:r w:rsidR="000D3313">
        <w:rPr>
          <w:lang w:val="en-US"/>
        </w:rPr>
        <w:t>drullupollur</w:t>
      </w:r>
      <w:proofErr w:type="spellEnd"/>
      <w:r w:rsidR="000D3313">
        <w:rPr>
          <w:lang w:val="en-US"/>
        </w:rPr>
        <w:t>”.</w:t>
      </w:r>
      <w:commentRangeEnd w:id="326"/>
      <w:r w:rsidR="00883390">
        <w:rPr>
          <w:rStyle w:val="CommentReference"/>
        </w:rPr>
        <w:commentReference w:id="326"/>
      </w:r>
      <w:commentRangeEnd w:id="327"/>
      <w:r w:rsidR="00883390">
        <w:rPr>
          <w:rStyle w:val="CommentReference"/>
        </w:rPr>
        <w:commentReference w:id="327"/>
      </w:r>
    </w:p>
    <w:p w:rsidR="00E26815" w:rsidRDefault="00E26815" w:rsidP="00E26815">
      <w:pPr>
        <w:rPr>
          <w:lang w:val="en-US"/>
        </w:rPr>
      </w:pPr>
      <w:r>
        <w:rPr>
          <w:lang w:val="en-US"/>
        </w:rPr>
        <w:t>One anecdote of a similar event exists from 1941, when British soldiers met a local farmer who collected herring from the intertidal zone at his farm</w:t>
      </w:r>
      <w:r>
        <w:rPr>
          <w:rStyle w:val="CommentReference"/>
        </w:rPr>
        <w:commentReference w:id="328"/>
      </w:r>
      <w:r>
        <w:rPr>
          <w:lang w:val="en-US"/>
        </w:rPr>
        <w:t>. Herring is historically a fisheries species in Iceland but its winter distribution differs from year to year (</w:t>
      </w:r>
      <w:proofErr w:type="spellStart"/>
      <w:r>
        <w:rPr>
          <w:lang w:val="en-US"/>
        </w:rPr>
        <w:t>Óskarsson</w:t>
      </w:r>
      <w:proofErr w:type="spellEnd"/>
      <w:r>
        <w:rPr>
          <w:lang w:val="en-US"/>
        </w:rPr>
        <w:t xml:space="preserve"> et al. 2009). In 2007-2014, there were herring schools wintering in </w:t>
      </w:r>
      <w:proofErr w:type="spellStart"/>
      <w:r>
        <w:rPr>
          <w:lang w:val="en-US"/>
        </w:rPr>
        <w:t>Breiðafjörður</w:t>
      </w:r>
      <w:proofErr w:type="spellEnd"/>
      <w:r>
        <w:rPr>
          <w:lang w:val="en-US"/>
        </w:rPr>
        <w:t xml:space="preserve">, whereas herring generally is rare in </w:t>
      </w:r>
      <w:proofErr w:type="spellStart"/>
      <w:r>
        <w:rPr>
          <w:lang w:val="en-US"/>
        </w:rPr>
        <w:t>Breiðafjörður</w:t>
      </w:r>
      <w:proofErr w:type="spellEnd"/>
      <w:r>
        <w:rPr>
          <w:lang w:val="en-US"/>
        </w:rPr>
        <w:t xml:space="preserve">. The herring presence was observable via presence of the fishing fleet venturing into intertidal zones and extreme abundances of marine birds including gulls </w:t>
      </w:r>
      <w:proofErr w:type="spellStart"/>
      <w:r>
        <w:rPr>
          <w:lang w:val="en-US"/>
        </w:rPr>
        <w:t>Larus</w:t>
      </w:r>
      <w:proofErr w:type="spellEnd"/>
      <w:r>
        <w:rPr>
          <w:lang w:val="en-US"/>
        </w:rPr>
        <w:t xml:space="preserve"> spp. and Northern Gannets (</w:t>
      </w:r>
      <w:proofErr w:type="spellStart"/>
      <w:r w:rsidRPr="002C02B3">
        <w:rPr>
          <w:i/>
          <w:lang w:val="en-US"/>
        </w:rPr>
        <w:t>Morus</w:t>
      </w:r>
      <w:proofErr w:type="spellEnd"/>
      <w:r w:rsidRPr="002C02B3">
        <w:rPr>
          <w:i/>
          <w:lang w:val="en-US"/>
        </w:rPr>
        <w:t xml:space="preserve"> </w:t>
      </w:r>
      <w:proofErr w:type="spellStart"/>
      <w:r w:rsidRPr="002C02B3">
        <w:rPr>
          <w:i/>
          <w:lang w:val="en-US"/>
        </w:rPr>
        <w:t>bassanus</w:t>
      </w:r>
      <w:proofErr w:type="spellEnd"/>
      <w:r>
        <w:rPr>
          <w:lang w:val="en-US"/>
        </w:rPr>
        <w:t>) (</w:t>
      </w:r>
      <w:proofErr w:type="spellStart"/>
      <w:r w:rsidRPr="002C02B3">
        <w:rPr>
          <w:highlight w:val="yellow"/>
          <w:lang w:val="en-US"/>
        </w:rPr>
        <w:t>Yfirlit</w:t>
      </w:r>
      <w:proofErr w:type="spellEnd"/>
      <w:r w:rsidRPr="002C02B3">
        <w:rPr>
          <w:highlight w:val="yellow"/>
          <w:lang w:val="en-US"/>
        </w:rPr>
        <w:t xml:space="preserve"> um </w:t>
      </w:r>
      <w:proofErr w:type="spellStart"/>
      <w:r w:rsidRPr="002C02B3">
        <w:rPr>
          <w:highlight w:val="yellow"/>
          <w:lang w:val="en-US"/>
        </w:rPr>
        <w:t>jólatalningar</w:t>
      </w:r>
      <w:proofErr w:type="spellEnd"/>
      <w:r w:rsidRPr="002C02B3">
        <w:rPr>
          <w:highlight w:val="yellow"/>
          <w:lang w:val="en-US"/>
        </w:rPr>
        <w:t xml:space="preserve"> </w:t>
      </w:r>
      <w:proofErr w:type="spellStart"/>
      <w:r w:rsidRPr="000D3313">
        <w:rPr>
          <w:highlight w:val="yellow"/>
          <w:lang w:val="en-US"/>
        </w:rPr>
        <w:t>okkar</w:t>
      </w:r>
      <w:proofErr w:type="spellEnd"/>
      <w:r w:rsidRPr="000D3313">
        <w:rPr>
          <w:highlight w:val="yellow"/>
          <w:lang w:val="en-US"/>
        </w:rPr>
        <w:t xml:space="preserve"> á </w:t>
      </w:r>
      <w:proofErr w:type="spellStart"/>
      <w:r w:rsidRPr="000D3313">
        <w:rPr>
          <w:highlight w:val="yellow"/>
          <w:lang w:val="en-US"/>
        </w:rPr>
        <w:t>fuglum</w:t>
      </w:r>
      <w:proofErr w:type="spellEnd"/>
      <w:r>
        <w:rPr>
          <w:lang w:val="en-US"/>
        </w:rPr>
        <w:t xml:space="preserve">). </w:t>
      </w:r>
    </w:p>
    <w:p w:rsidR="007D5CDA" w:rsidRDefault="007D5CDA" w:rsidP="007D5CDA">
      <w:pPr>
        <w:rPr>
          <w:lang w:val="en-US"/>
        </w:rPr>
      </w:pPr>
      <w:commentRangeStart w:id="329"/>
      <w:commentRangeStart w:id="330"/>
      <w:r>
        <w:rPr>
          <w:lang w:val="en-US"/>
        </w:rPr>
        <w:lastRenderedPageBreak/>
        <w:t xml:space="preserve">A somewhat similar but considerably smaller-scale event (200-300 </w:t>
      </w:r>
      <w:proofErr w:type="spellStart"/>
      <w:r>
        <w:rPr>
          <w:lang w:val="en-US"/>
        </w:rPr>
        <w:t>tonnes</w:t>
      </w:r>
      <w:proofErr w:type="spellEnd"/>
      <w:r>
        <w:rPr>
          <w:lang w:val="en-US"/>
        </w:rPr>
        <w:t xml:space="preserve"> of herring left to rot) occurred in </w:t>
      </w:r>
      <w:proofErr w:type="spellStart"/>
      <w:r>
        <w:rPr>
          <w:lang w:val="en-US"/>
        </w:rPr>
        <w:t>Alterosen</w:t>
      </w:r>
      <w:proofErr w:type="spellEnd"/>
      <w:r>
        <w:rPr>
          <w:lang w:val="en-US"/>
        </w:rPr>
        <w:t xml:space="preserve"> (1 km long and 100-200 m wide), Norway in 1984 (</w:t>
      </w:r>
      <w:proofErr w:type="spellStart"/>
      <w:r>
        <w:rPr>
          <w:lang w:val="en-US"/>
        </w:rPr>
        <w:t>Oug</w:t>
      </w:r>
      <w:proofErr w:type="spellEnd"/>
      <w:r>
        <w:rPr>
          <w:lang w:val="en-US"/>
        </w:rPr>
        <w:t xml:space="preserve"> et al. 1991)</w:t>
      </w:r>
      <w:commentRangeEnd w:id="329"/>
      <w:r>
        <w:rPr>
          <w:rStyle w:val="CommentReference"/>
        </w:rPr>
        <w:commentReference w:id="329"/>
      </w:r>
      <w:r>
        <w:rPr>
          <w:lang w:val="en-US"/>
        </w:rPr>
        <w:t xml:space="preserve"> but a herring death of the magnitude (thousands of </w:t>
      </w:r>
      <w:proofErr w:type="spellStart"/>
      <w:r>
        <w:rPr>
          <w:lang w:val="en-US"/>
        </w:rPr>
        <w:t>tonnes</w:t>
      </w:r>
      <w:proofErr w:type="spellEnd"/>
      <w:r>
        <w:rPr>
          <w:lang w:val="en-US"/>
        </w:rPr>
        <w:t xml:space="preserve">) observed in this study is unprecedented to our best of knowledge. </w:t>
      </w:r>
      <w:commentRangeEnd w:id="330"/>
      <w:r w:rsidR="00C85E6C">
        <w:rPr>
          <w:rStyle w:val="CommentReference"/>
        </w:rPr>
        <w:commentReference w:id="330"/>
      </w:r>
      <w:proofErr w:type="spellStart"/>
      <w:ins w:id="331" w:author="Jón Einar" w:date="2018-11-20T11:22:00Z">
        <w:r w:rsidR="00216C14">
          <w:rPr>
            <w:lang w:val="en-US"/>
          </w:rPr>
          <w:t>Ath</w:t>
        </w:r>
        <w:proofErr w:type="spellEnd"/>
        <w:r w:rsidR="00216C14">
          <w:rPr>
            <w:lang w:val="en-US"/>
          </w:rPr>
          <w:t xml:space="preserve"> </w:t>
        </w:r>
        <w:proofErr w:type="spellStart"/>
        <w:r w:rsidR="00216C14">
          <w:rPr>
            <w:lang w:val="en-US"/>
          </w:rPr>
          <w:t>líka</w:t>
        </w:r>
        <w:proofErr w:type="spellEnd"/>
        <w:r w:rsidR="00216C14">
          <w:rPr>
            <w:lang w:val="en-US"/>
          </w:rPr>
          <w:t xml:space="preserve"> </w:t>
        </w:r>
        <w:proofErr w:type="spellStart"/>
        <w:r w:rsidR="00216C14">
          <w:rPr>
            <w:lang w:val="en-US"/>
          </w:rPr>
          <w:t>Dommasnes</w:t>
        </w:r>
        <w:proofErr w:type="spellEnd"/>
        <w:r w:rsidR="00216C14">
          <w:rPr>
            <w:lang w:val="en-US"/>
          </w:rPr>
          <w:t xml:space="preserve"> (1994) </w:t>
        </w:r>
        <w:proofErr w:type="spellStart"/>
        <w:proofErr w:type="gramStart"/>
        <w:r w:rsidR="00216C14">
          <w:rPr>
            <w:lang w:val="en-US"/>
          </w:rPr>
          <w:t>sem</w:t>
        </w:r>
        <w:proofErr w:type="spellEnd"/>
        <w:proofErr w:type="gramEnd"/>
        <w:r w:rsidR="00216C14">
          <w:rPr>
            <w:lang w:val="en-US"/>
          </w:rPr>
          <w:t xml:space="preserve"> </w:t>
        </w:r>
      </w:ins>
      <w:proofErr w:type="spellStart"/>
      <w:ins w:id="332" w:author="Jón Einar" w:date="2018-11-20T11:23:00Z">
        <w:r w:rsidR="00216C14">
          <w:rPr>
            <w:lang w:val="en-US"/>
          </w:rPr>
          <w:t>Óskarsson</w:t>
        </w:r>
        <w:proofErr w:type="spellEnd"/>
        <w:r w:rsidR="00216C14">
          <w:rPr>
            <w:lang w:val="en-US"/>
          </w:rPr>
          <w:t xml:space="preserve"> et al. (2018) </w:t>
        </w:r>
        <w:proofErr w:type="spellStart"/>
        <w:r w:rsidR="00216C14">
          <w:rPr>
            <w:lang w:val="en-US"/>
          </w:rPr>
          <w:t>vitna</w:t>
        </w:r>
        <w:proofErr w:type="spellEnd"/>
        <w:r w:rsidR="00216C14">
          <w:rPr>
            <w:lang w:val="en-US"/>
          </w:rPr>
          <w:t xml:space="preserve"> </w:t>
        </w:r>
        <w:proofErr w:type="spellStart"/>
        <w:r w:rsidR="00216C14">
          <w:rPr>
            <w:lang w:val="en-US"/>
          </w:rPr>
          <w:t>til</w:t>
        </w:r>
        <w:proofErr w:type="spellEnd"/>
        <w:r w:rsidR="00216C14">
          <w:rPr>
            <w:lang w:val="en-US"/>
          </w:rPr>
          <w:t xml:space="preserve">, </w:t>
        </w:r>
        <w:proofErr w:type="spellStart"/>
        <w:r w:rsidR="00216C14">
          <w:rPr>
            <w:lang w:val="en-US"/>
          </w:rPr>
          <w:t>það</w:t>
        </w:r>
        <w:proofErr w:type="spellEnd"/>
        <w:r w:rsidR="00216C14">
          <w:rPr>
            <w:lang w:val="en-US"/>
          </w:rPr>
          <w:t xml:space="preserve"> </w:t>
        </w:r>
        <w:proofErr w:type="spellStart"/>
        <w:r w:rsidR="00216C14">
          <w:rPr>
            <w:lang w:val="en-US"/>
          </w:rPr>
          <w:t>er</w:t>
        </w:r>
        <w:proofErr w:type="spellEnd"/>
        <w:r w:rsidR="00216C14">
          <w:rPr>
            <w:lang w:val="en-US"/>
          </w:rPr>
          <w:t xml:space="preserve"> </w:t>
        </w:r>
        <w:proofErr w:type="spellStart"/>
        <w:r w:rsidR="00216C14">
          <w:rPr>
            <w:lang w:val="en-US"/>
          </w:rPr>
          <w:t>norskt</w:t>
        </w:r>
        <w:proofErr w:type="spellEnd"/>
        <w:r w:rsidR="00216C14">
          <w:rPr>
            <w:lang w:val="en-US"/>
          </w:rPr>
          <w:t xml:space="preserve"> </w:t>
        </w:r>
        <w:proofErr w:type="spellStart"/>
        <w:r w:rsidR="00216C14">
          <w:rPr>
            <w:lang w:val="en-US"/>
          </w:rPr>
          <w:t>dæmi</w:t>
        </w:r>
        <w:proofErr w:type="spellEnd"/>
        <w:r w:rsidR="00216C14">
          <w:rPr>
            <w:lang w:val="en-US"/>
          </w:rPr>
          <w:t xml:space="preserve"> </w:t>
        </w:r>
        <w:proofErr w:type="spellStart"/>
        <w:r w:rsidR="00216C14">
          <w:rPr>
            <w:lang w:val="en-US"/>
          </w:rPr>
          <w:t>úr</w:t>
        </w:r>
        <w:proofErr w:type="spellEnd"/>
        <w:r w:rsidR="00216C14">
          <w:rPr>
            <w:lang w:val="en-US"/>
          </w:rPr>
          <w:t xml:space="preserve"> </w:t>
        </w:r>
        <w:proofErr w:type="spellStart"/>
        <w:r w:rsidR="00216C14">
          <w:rPr>
            <w:lang w:val="en-US"/>
          </w:rPr>
          <w:t>Oslófirði</w:t>
        </w:r>
        <w:proofErr w:type="spellEnd"/>
        <w:r w:rsidR="00216C14">
          <w:rPr>
            <w:lang w:val="en-US"/>
          </w:rPr>
          <w:t xml:space="preserve"> um </w:t>
        </w:r>
        <w:proofErr w:type="spellStart"/>
        <w:r w:rsidR="00216C14">
          <w:rPr>
            <w:lang w:val="en-US"/>
          </w:rPr>
          <w:t>áhrif</w:t>
        </w:r>
        <w:proofErr w:type="spellEnd"/>
        <w:r w:rsidR="00216C14">
          <w:rPr>
            <w:lang w:val="en-US"/>
          </w:rPr>
          <w:t xml:space="preserve"> </w:t>
        </w:r>
        <w:proofErr w:type="spellStart"/>
        <w:r w:rsidR="00216C14">
          <w:rPr>
            <w:lang w:val="en-US"/>
          </w:rPr>
          <w:t>síldargengdar</w:t>
        </w:r>
        <w:proofErr w:type="spellEnd"/>
        <w:r w:rsidR="00216C14">
          <w:rPr>
            <w:lang w:val="en-US"/>
          </w:rPr>
          <w:t xml:space="preserve"> á O2 </w:t>
        </w:r>
        <w:proofErr w:type="spellStart"/>
        <w:r w:rsidR="00216C14">
          <w:rPr>
            <w:lang w:val="en-US"/>
          </w:rPr>
          <w:t>styrk</w:t>
        </w:r>
        <w:proofErr w:type="spellEnd"/>
        <w:r w:rsidR="00216C14">
          <w:rPr>
            <w:lang w:val="en-US"/>
          </w:rPr>
          <w:t xml:space="preserve"> í </w:t>
        </w:r>
        <w:proofErr w:type="spellStart"/>
        <w:r w:rsidR="00216C14">
          <w:rPr>
            <w:lang w:val="en-US"/>
          </w:rPr>
          <w:t>Oslófirði</w:t>
        </w:r>
        <w:proofErr w:type="spellEnd"/>
        <w:r w:rsidR="00216C14">
          <w:rPr>
            <w:lang w:val="en-US"/>
          </w:rPr>
          <w:t xml:space="preserve">. </w:t>
        </w:r>
      </w:ins>
    </w:p>
    <w:p w:rsidR="007D5CDA" w:rsidRDefault="007D5CDA" w:rsidP="007D5CDA">
      <w:pPr>
        <w:rPr>
          <w:lang w:val="en-US"/>
        </w:rPr>
      </w:pPr>
      <w:proofErr w:type="spellStart"/>
      <w:r w:rsidRPr="00887F11">
        <w:rPr>
          <w:lang w:val="en-US"/>
        </w:rPr>
        <w:t>Kolgrafafjörður</w:t>
      </w:r>
      <w:proofErr w:type="spellEnd"/>
      <w:r w:rsidRPr="00887F11">
        <w:rPr>
          <w:lang w:val="en-US"/>
        </w:rPr>
        <w:t xml:space="preserve"> provides an excellent model</w:t>
      </w:r>
      <w:r>
        <w:rPr>
          <w:lang w:val="en-US"/>
        </w:rPr>
        <w:t xml:space="preserve"> system</w:t>
      </w:r>
      <w:r w:rsidRPr="00887F11">
        <w:rPr>
          <w:lang w:val="en-US"/>
        </w:rPr>
        <w:t xml:space="preserve"> to study effects of hypoxia on benthic ecosy</w:t>
      </w:r>
      <w:r>
        <w:rPr>
          <w:lang w:val="en-US"/>
        </w:rPr>
        <w:t>stems in the absence of seasonal (or otherwise repeated)</w:t>
      </w:r>
      <w:r w:rsidRPr="00887F11">
        <w:rPr>
          <w:lang w:val="en-US"/>
        </w:rPr>
        <w:t xml:space="preserve"> hypoxic conditions, in the </w:t>
      </w:r>
      <w:proofErr w:type="gramStart"/>
      <w:r w:rsidRPr="00887F11">
        <w:rPr>
          <w:lang w:val="en-US"/>
        </w:rPr>
        <w:t>absence</w:t>
      </w:r>
      <w:proofErr w:type="gramEnd"/>
      <w:r w:rsidRPr="00887F11">
        <w:rPr>
          <w:lang w:val="en-US"/>
        </w:rPr>
        <w:t xml:space="preserve"> of any s</w:t>
      </w:r>
      <w:r>
        <w:rPr>
          <w:lang w:val="en-US"/>
        </w:rPr>
        <w:t>alinity stratifications and in almost completely</w:t>
      </w:r>
      <w:r w:rsidRPr="00887F11">
        <w:rPr>
          <w:lang w:val="en-US"/>
        </w:rPr>
        <w:t xml:space="preserve"> marine (not an estuary) environment. Such</w:t>
      </w:r>
      <w:r>
        <w:rPr>
          <w:lang w:val="en-US"/>
        </w:rPr>
        <w:t xml:space="preserve"> a response to a hypoxic event can shed light on benthic changes related to changed oxygen concentrations caused by climate change and resulting changes in ocean circulations, and/or flow patterns of organic matters on the seafloor (</w:t>
      </w:r>
      <w:proofErr w:type="spellStart"/>
      <w:r>
        <w:rPr>
          <w:lang w:val="en-US"/>
        </w:rPr>
        <w:t>Belley</w:t>
      </w:r>
      <w:proofErr w:type="spellEnd"/>
      <w:r>
        <w:rPr>
          <w:lang w:val="en-US"/>
        </w:rPr>
        <w:t xml:space="preserve"> et al. 2010, Diaz &amp; Rosenberg 2011), either from present-day, future or historical perspectives (Caswell &amp; </w:t>
      </w:r>
      <w:proofErr w:type="spellStart"/>
      <w:r>
        <w:rPr>
          <w:lang w:val="en-US"/>
        </w:rPr>
        <w:t>Frid</w:t>
      </w:r>
      <w:proofErr w:type="spellEnd"/>
      <w:r>
        <w:rPr>
          <w:lang w:val="en-US"/>
        </w:rPr>
        <w:t xml:space="preserve"> 2017). Observing the recovery of benthic communities also is useful to identify pioneer species which can break down organic material to restore oxygenated conditions within an affected ecosystem, which in turn may aid in biological breakdown of sewage or otherwise accumulated organic materials.</w:t>
      </w:r>
    </w:p>
    <w:p w:rsidR="00EB4673" w:rsidRDefault="00EB4673" w:rsidP="00EB4673">
      <w:pPr>
        <w:rPr>
          <w:lang w:val="en-US"/>
        </w:rPr>
      </w:pPr>
    </w:p>
    <w:p w:rsidR="00EB4673" w:rsidRDefault="00EB4673" w:rsidP="00EB4673">
      <w:pPr>
        <w:rPr>
          <w:lang w:val="en-US"/>
        </w:rPr>
      </w:pPr>
      <w:proofErr w:type="spellStart"/>
      <w:r w:rsidRPr="00EB4673">
        <w:rPr>
          <w:highlight w:val="cyan"/>
          <w:lang w:val="en-US"/>
        </w:rPr>
        <w:t>Capitella</w:t>
      </w:r>
      <w:proofErr w:type="spellEnd"/>
      <w:r w:rsidRPr="00EB4673">
        <w:rPr>
          <w:highlight w:val="cyan"/>
          <w:lang w:val="en-US"/>
        </w:rPr>
        <w:t>:</w:t>
      </w:r>
    </w:p>
    <w:p w:rsidR="00EB4673" w:rsidRPr="00EB4673" w:rsidRDefault="00EB4673" w:rsidP="00EB4673">
      <w:pPr>
        <w:rPr>
          <w:lang w:val="en-US"/>
        </w:rPr>
      </w:pPr>
      <w:proofErr w:type="spellStart"/>
      <w:r w:rsidRPr="00EB4673">
        <w:rPr>
          <w:lang w:val="en-US"/>
        </w:rPr>
        <w:t>Capitella</w:t>
      </w:r>
      <w:proofErr w:type="spellEnd"/>
      <w:r w:rsidRPr="00EB4673">
        <w:rPr>
          <w:lang w:val="en-US"/>
        </w:rPr>
        <w:t xml:space="preserve"> dominated 2013, </w:t>
      </w:r>
      <w:proofErr w:type="spellStart"/>
      <w:r w:rsidRPr="00EB4673">
        <w:rPr>
          <w:lang w:val="en-US"/>
        </w:rPr>
        <w:t>hvað</w:t>
      </w:r>
      <w:proofErr w:type="spellEnd"/>
      <w:r w:rsidRPr="00EB4673">
        <w:rPr>
          <w:lang w:val="en-US"/>
        </w:rPr>
        <w:t xml:space="preserve"> </w:t>
      </w:r>
      <w:proofErr w:type="spellStart"/>
      <w:r w:rsidRPr="00EB4673">
        <w:rPr>
          <w:lang w:val="en-US"/>
        </w:rPr>
        <w:t>svo</w:t>
      </w:r>
      <w:proofErr w:type="spellEnd"/>
      <w:r w:rsidRPr="00EB4673">
        <w:rPr>
          <w:lang w:val="en-US"/>
        </w:rPr>
        <w:t xml:space="preserve">? </w:t>
      </w:r>
      <w:proofErr w:type="spellStart"/>
      <w:r w:rsidRPr="00EB4673">
        <w:rPr>
          <w:lang w:val="en-US"/>
        </w:rPr>
        <w:t>Josefson</w:t>
      </w:r>
      <w:proofErr w:type="spellEnd"/>
      <w:r w:rsidRPr="00EB4673">
        <w:rPr>
          <w:lang w:val="en-US"/>
        </w:rPr>
        <w:t xml:space="preserve"> &amp; </w:t>
      </w:r>
      <w:proofErr w:type="spellStart"/>
      <w:r w:rsidRPr="00EB4673">
        <w:rPr>
          <w:lang w:val="en-US"/>
        </w:rPr>
        <w:t>Widbom</w:t>
      </w:r>
      <w:proofErr w:type="spellEnd"/>
      <w:r w:rsidRPr="00EB4673">
        <w:rPr>
          <w:lang w:val="en-US"/>
        </w:rPr>
        <w:t xml:space="preserve"> 1988 in </w:t>
      </w:r>
      <w:proofErr w:type="spellStart"/>
      <w:r w:rsidRPr="00EB4673">
        <w:rPr>
          <w:lang w:val="en-US"/>
        </w:rPr>
        <w:t>Gullmarsfjord</w:t>
      </w:r>
      <w:proofErr w:type="spellEnd"/>
      <w:r w:rsidRPr="00EB4673">
        <w:rPr>
          <w:lang w:val="en-US"/>
        </w:rPr>
        <w:t>,</w:t>
      </w:r>
      <w:r>
        <w:rPr>
          <w:lang w:val="en-US"/>
        </w:rPr>
        <w:t xml:space="preserve"> </w:t>
      </w:r>
      <w:proofErr w:type="spellStart"/>
      <w:r>
        <w:rPr>
          <w:lang w:val="en-US"/>
        </w:rPr>
        <w:t>Oug</w:t>
      </w:r>
      <w:proofErr w:type="spellEnd"/>
      <w:r>
        <w:rPr>
          <w:lang w:val="en-US"/>
        </w:rPr>
        <w:t xml:space="preserve"> et al. 1991 in </w:t>
      </w:r>
      <w:proofErr w:type="spellStart"/>
      <w:r>
        <w:rPr>
          <w:lang w:val="en-US"/>
        </w:rPr>
        <w:t>Alterosen</w:t>
      </w:r>
      <w:proofErr w:type="spellEnd"/>
      <w:r>
        <w:rPr>
          <w:lang w:val="en-US"/>
        </w:rPr>
        <w:t>,</w:t>
      </w:r>
      <w:r w:rsidRPr="00EB4673">
        <w:rPr>
          <w:lang w:val="en-US"/>
        </w:rPr>
        <w:t xml:space="preserve"> </w:t>
      </w:r>
      <w:proofErr w:type="spellStart"/>
      <w:r w:rsidRPr="00EB4673">
        <w:rPr>
          <w:lang w:val="en-US"/>
        </w:rPr>
        <w:t>Gamenick</w:t>
      </w:r>
      <w:proofErr w:type="spellEnd"/>
      <w:r w:rsidRPr="00EB4673">
        <w:rPr>
          <w:lang w:val="en-US"/>
        </w:rPr>
        <w:t xml:space="preserve"> et al. 1998, </w:t>
      </w:r>
      <w:proofErr w:type="spellStart"/>
      <w:r w:rsidRPr="00EB4673">
        <w:rPr>
          <w:lang w:val="en-US"/>
        </w:rPr>
        <w:t>fleiri</w:t>
      </w:r>
      <w:proofErr w:type="spellEnd"/>
      <w:r w:rsidRPr="00EB4673">
        <w:rPr>
          <w:lang w:val="en-US"/>
        </w:rPr>
        <w:t xml:space="preserve">? </w:t>
      </w:r>
      <w:proofErr w:type="spellStart"/>
      <w:proofErr w:type="gramStart"/>
      <w:r w:rsidRPr="00EB4673">
        <w:rPr>
          <w:lang w:val="en-US"/>
        </w:rPr>
        <w:t>Eigum</w:t>
      </w:r>
      <w:proofErr w:type="spellEnd"/>
      <w:r w:rsidRPr="00EB4673">
        <w:rPr>
          <w:lang w:val="en-US"/>
        </w:rPr>
        <w:t xml:space="preserve"> Wade </w:t>
      </w:r>
      <w:proofErr w:type="spellStart"/>
      <w:r w:rsidRPr="00EB4673">
        <w:rPr>
          <w:lang w:val="en-US"/>
        </w:rPr>
        <w:t>grein</w:t>
      </w:r>
      <w:proofErr w:type="spellEnd"/>
      <w:r w:rsidRPr="00EB4673">
        <w:rPr>
          <w:lang w:val="en-US"/>
        </w:rPr>
        <w:t xml:space="preserve"> </w:t>
      </w:r>
      <w:proofErr w:type="spellStart"/>
      <w:r w:rsidRPr="00EB4673">
        <w:rPr>
          <w:lang w:val="en-US"/>
        </w:rPr>
        <w:t>frá</w:t>
      </w:r>
      <w:proofErr w:type="spellEnd"/>
      <w:r w:rsidRPr="00EB4673">
        <w:rPr>
          <w:lang w:val="en-US"/>
        </w:rPr>
        <w:t xml:space="preserve"> 1972 í </w:t>
      </w:r>
      <w:proofErr w:type="spellStart"/>
      <w:r w:rsidRPr="00EB4673">
        <w:rPr>
          <w:lang w:val="en-US"/>
        </w:rPr>
        <w:t>Skýrslu</w:t>
      </w:r>
      <w:proofErr w:type="spellEnd"/>
      <w:r w:rsidRPr="00EB4673">
        <w:rPr>
          <w:lang w:val="en-US"/>
        </w:rPr>
        <w:t xml:space="preserve"> </w:t>
      </w:r>
      <w:proofErr w:type="spellStart"/>
      <w:r w:rsidRPr="00EB4673">
        <w:rPr>
          <w:lang w:val="en-US"/>
        </w:rPr>
        <w:t>til</w:t>
      </w:r>
      <w:proofErr w:type="spellEnd"/>
      <w:r w:rsidRPr="00EB4673">
        <w:rPr>
          <w:lang w:val="en-US"/>
        </w:rPr>
        <w:t xml:space="preserve"> </w:t>
      </w:r>
      <w:proofErr w:type="spellStart"/>
      <w:r w:rsidRPr="00EB4673">
        <w:rPr>
          <w:lang w:val="en-US"/>
        </w:rPr>
        <w:t>Vegagerðar</w:t>
      </w:r>
      <w:proofErr w:type="spellEnd"/>
      <w:r w:rsidRPr="00EB4673">
        <w:rPr>
          <w:lang w:val="en-US"/>
        </w:rPr>
        <w:t>.</w:t>
      </w:r>
      <w:proofErr w:type="gramEnd"/>
      <w:r w:rsidRPr="00EB4673">
        <w:rPr>
          <w:lang w:val="en-US"/>
        </w:rPr>
        <w:t xml:space="preserve">  </w:t>
      </w:r>
    </w:p>
    <w:p w:rsidR="00EB4673" w:rsidRPr="00EB4673" w:rsidRDefault="001310CD" w:rsidP="00EB4673">
      <w:pPr>
        <w:rPr>
          <w:lang w:val="en-US"/>
        </w:rPr>
      </w:pPr>
      <w:proofErr w:type="spellStart"/>
      <w:r>
        <w:rPr>
          <w:lang w:val="en-US"/>
        </w:rPr>
        <w:t>Josefson</w:t>
      </w:r>
      <w:proofErr w:type="spellEnd"/>
      <w:r>
        <w:rPr>
          <w:lang w:val="en-US"/>
        </w:rPr>
        <w:t xml:space="preserve"> and </w:t>
      </w:r>
      <w:proofErr w:type="spellStart"/>
      <w:r>
        <w:rPr>
          <w:lang w:val="en-US"/>
        </w:rPr>
        <w:t>Widbom</w:t>
      </w:r>
      <w:proofErr w:type="spellEnd"/>
      <w:r>
        <w:rPr>
          <w:lang w:val="en-US"/>
        </w:rPr>
        <w:t xml:space="preserve"> </w:t>
      </w:r>
      <w:r w:rsidR="00EB4673" w:rsidRPr="00EB4673">
        <w:rPr>
          <w:lang w:val="en-US"/>
        </w:rPr>
        <w:t xml:space="preserve">1988 mention </w:t>
      </w:r>
      <w:proofErr w:type="spellStart"/>
      <w:r w:rsidR="00EB4673" w:rsidRPr="00EB4673">
        <w:rPr>
          <w:lang w:val="en-US"/>
        </w:rPr>
        <w:t>Heteromastus</w:t>
      </w:r>
      <w:proofErr w:type="spellEnd"/>
      <w:r w:rsidR="00EB4673" w:rsidRPr="00EB4673">
        <w:rPr>
          <w:lang w:val="en-US"/>
        </w:rPr>
        <w:t xml:space="preserve"> </w:t>
      </w:r>
      <w:proofErr w:type="spellStart"/>
      <w:r w:rsidR="00EB4673" w:rsidRPr="00EB4673">
        <w:rPr>
          <w:lang w:val="en-US"/>
        </w:rPr>
        <w:t>filiformis</w:t>
      </w:r>
      <w:proofErr w:type="spellEnd"/>
      <w:r w:rsidR="00EB4673" w:rsidRPr="00EB4673">
        <w:rPr>
          <w:lang w:val="en-US"/>
        </w:rPr>
        <w:t xml:space="preserve"> with C. </w:t>
      </w:r>
      <w:proofErr w:type="spellStart"/>
      <w:r w:rsidR="00EB4673" w:rsidRPr="00EB4673">
        <w:rPr>
          <w:lang w:val="en-US"/>
        </w:rPr>
        <w:t>capitata</w:t>
      </w:r>
      <w:proofErr w:type="spellEnd"/>
      <w:r w:rsidR="00EB4673" w:rsidRPr="00EB4673">
        <w:rPr>
          <w:lang w:val="en-US"/>
        </w:rPr>
        <w:t xml:space="preserve">, but in </w:t>
      </w:r>
      <w:proofErr w:type="spellStart"/>
      <w:r w:rsidR="00EB4673" w:rsidRPr="00EB4673">
        <w:rPr>
          <w:lang w:val="en-US"/>
        </w:rPr>
        <w:t>Kolgrafafjörður</w:t>
      </w:r>
      <w:proofErr w:type="spellEnd"/>
      <w:r w:rsidR="00EB4673" w:rsidRPr="00EB4673">
        <w:rPr>
          <w:lang w:val="en-US"/>
        </w:rPr>
        <w:t xml:space="preserve"> only one specimen found at U2 in 2013 (</w:t>
      </w:r>
      <w:r w:rsidR="006B38F4">
        <w:rPr>
          <w:lang w:val="en-US"/>
        </w:rPr>
        <w:t>µ</w:t>
      </w:r>
      <w:r w:rsidR="00EB4673" w:rsidRPr="00EB4673">
        <w:rPr>
          <w:lang w:val="en-US"/>
        </w:rPr>
        <w:t xml:space="preserve"> 2015).</w:t>
      </w:r>
    </w:p>
    <w:p w:rsidR="00EB4673" w:rsidRDefault="00EB4673" w:rsidP="00EB4673">
      <w:pPr>
        <w:rPr>
          <w:lang w:val="en-US"/>
        </w:rPr>
      </w:pPr>
      <w:proofErr w:type="spellStart"/>
      <w:proofErr w:type="gramStart"/>
      <w:r w:rsidRPr="00EB4673">
        <w:rPr>
          <w:lang w:val="en-US"/>
        </w:rPr>
        <w:t>Aðrir</w:t>
      </w:r>
      <w:proofErr w:type="spellEnd"/>
      <w:r w:rsidRPr="00EB4673">
        <w:rPr>
          <w:lang w:val="en-US"/>
        </w:rPr>
        <w:t xml:space="preserve"> </w:t>
      </w:r>
      <w:proofErr w:type="spellStart"/>
      <w:r w:rsidRPr="00EB4673">
        <w:rPr>
          <w:lang w:val="en-US"/>
        </w:rPr>
        <w:t>burstaormar</w:t>
      </w:r>
      <w:proofErr w:type="spellEnd"/>
      <w:r w:rsidRPr="00EB4673">
        <w:rPr>
          <w:lang w:val="en-US"/>
        </w:rPr>
        <w:t>?</w:t>
      </w:r>
      <w:proofErr w:type="gramEnd"/>
      <w:r w:rsidRPr="00EB4673">
        <w:rPr>
          <w:lang w:val="en-US"/>
        </w:rPr>
        <w:t xml:space="preserve"> </w:t>
      </w:r>
      <w:proofErr w:type="spellStart"/>
      <w:proofErr w:type="gramStart"/>
      <w:r w:rsidRPr="00EB4673">
        <w:rPr>
          <w:lang w:val="en-US"/>
        </w:rPr>
        <w:t>Aðrar</w:t>
      </w:r>
      <w:proofErr w:type="spellEnd"/>
      <w:r w:rsidRPr="00EB4673">
        <w:rPr>
          <w:lang w:val="en-US"/>
        </w:rPr>
        <w:t xml:space="preserve"> </w:t>
      </w:r>
      <w:proofErr w:type="spellStart"/>
      <w:r w:rsidRPr="00EB4673">
        <w:rPr>
          <w:lang w:val="en-US"/>
        </w:rPr>
        <w:t>tiltölulega</w:t>
      </w:r>
      <w:proofErr w:type="spellEnd"/>
      <w:r w:rsidRPr="00EB4673">
        <w:rPr>
          <w:lang w:val="en-US"/>
        </w:rPr>
        <w:t xml:space="preserve"> </w:t>
      </w:r>
      <w:proofErr w:type="spellStart"/>
      <w:r w:rsidRPr="00EB4673">
        <w:rPr>
          <w:lang w:val="en-US"/>
        </w:rPr>
        <w:t>mengunarþolnar</w:t>
      </w:r>
      <w:proofErr w:type="spellEnd"/>
      <w:r w:rsidRPr="00EB4673">
        <w:rPr>
          <w:lang w:val="en-US"/>
        </w:rPr>
        <w:t xml:space="preserve"> (</w:t>
      </w:r>
      <w:proofErr w:type="spellStart"/>
      <w:r w:rsidRPr="00EB4673">
        <w:rPr>
          <w:lang w:val="en-US"/>
        </w:rPr>
        <w:t>en</w:t>
      </w:r>
      <w:proofErr w:type="spellEnd"/>
      <w:r w:rsidRPr="00EB4673">
        <w:rPr>
          <w:lang w:val="en-US"/>
        </w:rPr>
        <w:t xml:space="preserve"> </w:t>
      </w:r>
      <w:proofErr w:type="spellStart"/>
      <w:r w:rsidRPr="00EB4673">
        <w:rPr>
          <w:lang w:val="en-US"/>
        </w:rPr>
        <w:t>samt</w:t>
      </w:r>
      <w:proofErr w:type="spellEnd"/>
      <w:r w:rsidRPr="00EB4673">
        <w:rPr>
          <w:lang w:val="en-US"/>
        </w:rPr>
        <w:t xml:space="preserve"> </w:t>
      </w:r>
      <w:proofErr w:type="spellStart"/>
      <w:r w:rsidRPr="00EB4673">
        <w:rPr>
          <w:lang w:val="en-US"/>
        </w:rPr>
        <w:t>mengunarþolnar</w:t>
      </w:r>
      <w:proofErr w:type="spellEnd"/>
      <w:r w:rsidRPr="00EB4673">
        <w:rPr>
          <w:lang w:val="en-US"/>
        </w:rPr>
        <w:t xml:space="preserve">) </w:t>
      </w:r>
      <w:proofErr w:type="spellStart"/>
      <w:r w:rsidRPr="00EB4673">
        <w:rPr>
          <w:lang w:val="en-US"/>
        </w:rPr>
        <w:t>tegundir</w:t>
      </w:r>
      <w:proofErr w:type="spellEnd"/>
      <w:r w:rsidRPr="00EB4673">
        <w:rPr>
          <w:lang w:val="en-US"/>
        </w:rPr>
        <w:t>?</w:t>
      </w:r>
      <w:proofErr w:type="gramEnd"/>
      <w:r w:rsidRPr="00EB4673">
        <w:rPr>
          <w:lang w:val="en-US"/>
        </w:rPr>
        <w:t xml:space="preserve"> </w:t>
      </w:r>
    </w:p>
    <w:p w:rsidR="000D3313" w:rsidRDefault="000D3313" w:rsidP="00EB4673">
      <w:pPr>
        <w:rPr>
          <w:lang w:val="en-US"/>
        </w:rPr>
      </w:pPr>
      <w:proofErr w:type="spellStart"/>
      <w:r w:rsidRPr="000D3313">
        <w:rPr>
          <w:lang w:val="en-US"/>
        </w:rPr>
        <w:t>Hver</w:t>
      </w:r>
      <w:proofErr w:type="spellEnd"/>
      <w:r w:rsidRPr="000D3313">
        <w:rPr>
          <w:lang w:val="en-US"/>
        </w:rPr>
        <w:t xml:space="preserve"> </w:t>
      </w:r>
      <w:proofErr w:type="spellStart"/>
      <w:r w:rsidRPr="000D3313">
        <w:rPr>
          <w:lang w:val="en-US"/>
        </w:rPr>
        <w:t>er</w:t>
      </w:r>
      <w:proofErr w:type="spellEnd"/>
      <w:r w:rsidRPr="000D3313">
        <w:rPr>
          <w:lang w:val="en-US"/>
        </w:rPr>
        <w:t xml:space="preserve"> </w:t>
      </w:r>
      <w:proofErr w:type="spellStart"/>
      <w:r w:rsidRPr="000D3313">
        <w:rPr>
          <w:lang w:val="en-US"/>
        </w:rPr>
        <w:t>alþjóðleg</w:t>
      </w:r>
      <w:proofErr w:type="spellEnd"/>
      <w:r w:rsidRPr="000D3313">
        <w:rPr>
          <w:lang w:val="en-US"/>
        </w:rPr>
        <w:t xml:space="preserve"> </w:t>
      </w:r>
      <w:proofErr w:type="spellStart"/>
      <w:r w:rsidRPr="000D3313">
        <w:rPr>
          <w:lang w:val="en-US"/>
        </w:rPr>
        <w:t>þýðing</w:t>
      </w:r>
      <w:proofErr w:type="spellEnd"/>
      <w:r w:rsidRPr="000D3313">
        <w:rPr>
          <w:lang w:val="en-US"/>
        </w:rPr>
        <w:t xml:space="preserve"> </w:t>
      </w:r>
      <w:proofErr w:type="spellStart"/>
      <w:r w:rsidRPr="000D3313">
        <w:rPr>
          <w:lang w:val="en-US"/>
        </w:rPr>
        <w:t>burstaorma</w:t>
      </w:r>
      <w:proofErr w:type="spellEnd"/>
      <w:r w:rsidRPr="000D3313">
        <w:rPr>
          <w:lang w:val="en-US"/>
        </w:rPr>
        <w:t xml:space="preserve"> (</w:t>
      </w:r>
      <w:proofErr w:type="spellStart"/>
      <w:r w:rsidRPr="000D3313">
        <w:rPr>
          <w:lang w:val="en-US"/>
        </w:rPr>
        <w:t>Capitella</w:t>
      </w:r>
      <w:proofErr w:type="spellEnd"/>
      <w:r w:rsidRPr="000D3313">
        <w:rPr>
          <w:lang w:val="en-US"/>
        </w:rPr>
        <w:t xml:space="preserve"> </w:t>
      </w:r>
      <w:proofErr w:type="spellStart"/>
      <w:proofErr w:type="gramStart"/>
      <w:r w:rsidRPr="000D3313">
        <w:rPr>
          <w:lang w:val="en-US"/>
        </w:rPr>
        <w:t>og</w:t>
      </w:r>
      <w:proofErr w:type="spellEnd"/>
      <w:proofErr w:type="gramEnd"/>
      <w:r w:rsidRPr="000D3313">
        <w:rPr>
          <w:lang w:val="en-US"/>
        </w:rPr>
        <w:t xml:space="preserve"> </w:t>
      </w:r>
      <w:proofErr w:type="spellStart"/>
      <w:r w:rsidRPr="000D3313">
        <w:rPr>
          <w:lang w:val="en-US"/>
        </w:rPr>
        <w:t>svipaðir</w:t>
      </w:r>
      <w:proofErr w:type="spellEnd"/>
      <w:r w:rsidRPr="000D3313">
        <w:rPr>
          <w:lang w:val="en-US"/>
        </w:rPr>
        <w:t xml:space="preserve">) </w:t>
      </w:r>
      <w:proofErr w:type="spellStart"/>
      <w:r w:rsidRPr="000D3313">
        <w:rPr>
          <w:lang w:val="en-US"/>
        </w:rPr>
        <w:t>fyrir</w:t>
      </w:r>
      <w:proofErr w:type="spellEnd"/>
      <w:r w:rsidRPr="000D3313">
        <w:rPr>
          <w:lang w:val="en-US"/>
        </w:rPr>
        <w:t xml:space="preserve"> gums </w:t>
      </w:r>
      <w:proofErr w:type="spellStart"/>
      <w:r w:rsidRPr="000D3313">
        <w:rPr>
          <w:lang w:val="en-US"/>
        </w:rPr>
        <w:t>niðurbrot</w:t>
      </w:r>
      <w:proofErr w:type="spellEnd"/>
      <w:r w:rsidRPr="000D3313">
        <w:rPr>
          <w:lang w:val="en-US"/>
        </w:rPr>
        <w:t>.</w:t>
      </w:r>
    </w:p>
    <w:p w:rsidR="000D3313" w:rsidRPr="00EB4673" w:rsidRDefault="000D3313" w:rsidP="00EB4673">
      <w:pPr>
        <w:rPr>
          <w:lang w:val="en-US"/>
        </w:rPr>
      </w:pPr>
    </w:p>
    <w:p w:rsidR="00EB4673" w:rsidRDefault="00EB4673" w:rsidP="00EB4673">
      <w:pPr>
        <w:rPr>
          <w:lang w:val="en-US"/>
        </w:rPr>
      </w:pPr>
      <w:proofErr w:type="spellStart"/>
      <w:r w:rsidRPr="00EB4673">
        <w:rPr>
          <w:lang w:val="en-US"/>
        </w:rPr>
        <w:t>Hvenær</w:t>
      </w:r>
      <w:proofErr w:type="spellEnd"/>
      <w:r w:rsidRPr="00EB4673">
        <w:rPr>
          <w:lang w:val="en-US"/>
        </w:rPr>
        <w:t xml:space="preserve"> </w:t>
      </w:r>
      <w:proofErr w:type="spellStart"/>
      <w:r w:rsidRPr="00EB4673">
        <w:rPr>
          <w:lang w:val="en-US"/>
        </w:rPr>
        <w:t>koma</w:t>
      </w:r>
      <w:proofErr w:type="spellEnd"/>
      <w:r w:rsidRPr="00EB4673">
        <w:rPr>
          <w:lang w:val="en-US"/>
        </w:rPr>
        <w:t xml:space="preserve"> </w:t>
      </w:r>
      <w:proofErr w:type="spellStart"/>
      <w:r w:rsidRPr="00EB4673">
        <w:rPr>
          <w:lang w:val="en-US"/>
        </w:rPr>
        <w:t>molluska</w:t>
      </w:r>
      <w:proofErr w:type="spellEnd"/>
      <w:r w:rsidRPr="00EB4673">
        <w:rPr>
          <w:lang w:val="en-US"/>
        </w:rPr>
        <w:t xml:space="preserve"> </w:t>
      </w:r>
      <w:proofErr w:type="spellStart"/>
      <w:proofErr w:type="gramStart"/>
      <w:r w:rsidRPr="00EB4673">
        <w:rPr>
          <w:lang w:val="en-US"/>
        </w:rPr>
        <w:t>og</w:t>
      </w:r>
      <w:proofErr w:type="spellEnd"/>
      <w:proofErr w:type="gramEnd"/>
      <w:r w:rsidRPr="00EB4673">
        <w:rPr>
          <w:lang w:val="en-US"/>
        </w:rPr>
        <w:t xml:space="preserve"> </w:t>
      </w:r>
      <w:proofErr w:type="spellStart"/>
      <w:r w:rsidRPr="00EB4673">
        <w:rPr>
          <w:lang w:val="en-US"/>
        </w:rPr>
        <w:t>crustacea</w:t>
      </w:r>
      <w:proofErr w:type="spellEnd"/>
      <w:r w:rsidRPr="00EB4673">
        <w:rPr>
          <w:lang w:val="en-US"/>
        </w:rPr>
        <w:t xml:space="preserve"> inn?</w:t>
      </w:r>
      <w:r w:rsidR="003E650F">
        <w:rPr>
          <w:lang w:val="en-US"/>
        </w:rPr>
        <w:t xml:space="preserve"> </w:t>
      </w:r>
      <w:proofErr w:type="spellStart"/>
      <w:r w:rsidR="003E650F">
        <w:rPr>
          <w:lang w:val="en-US"/>
        </w:rPr>
        <w:t>Þeir</w:t>
      </w:r>
      <w:proofErr w:type="spellEnd"/>
      <w:r w:rsidR="003E650F">
        <w:rPr>
          <w:lang w:val="en-US"/>
        </w:rPr>
        <w:t xml:space="preserve"> </w:t>
      </w:r>
      <w:proofErr w:type="spellStart"/>
      <w:r w:rsidR="003E650F">
        <w:rPr>
          <w:lang w:val="en-US"/>
        </w:rPr>
        <w:t>eru</w:t>
      </w:r>
      <w:proofErr w:type="spellEnd"/>
      <w:r w:rsidR="003E650F">
        <w:rPr>
          <w:lang w:val="en-US"/>
        </w:rPr>
        <w:t xml:space="preserve"> </w:t>
      </w:r>
      <w:proofErr w:type="spellStart"/>
      <w:r w:rsidR="003E650F">
        <w:rPr>
          <w:lang w:val="en-US"/>
        </w:rPr>
        <w:t>sagðir</w:t>
      </w:r>
      <w:proofErr w:type="spellEnd"/>
      <w:r w:rsidR="003E650F">
        <w:rPr>
          <w:lang w:val="en-US"/>
        </w:rPr>
        <w:t xml:space="preserve"> </w:t>
      </w:r>
      <w:proofErr w:type="spellStart"/>
      <w:r w:rsidR="003E650F">
        <w:rPr>
          <w:lang w:val="en-US"/>
        </w:rPr>
        <w:t>þola</w:t>
      </w:r>
      <w:proofErr w:type="spellEnd"/>
      <w:r w:rsidR="003E650F">
        <w:rPr>
          <w:lang w:val="en-US"/>
        </w:rPr>
        <w:t xml:space="preserve"> </w:t>
      </w:r>
      <w:proofErr w:type="spellStart"/>
      <w:r w:rsidR="003E650F">
        <w:rPr>
          <w:lang w:val="en-US"/>
        </w:rPr>
        <w:t>súrefnisskort</w:t>
      </w:r>
      <w:proofErr w:type="spellEnd"/>
      <w:r w:rsidR="003E650F">
        <w:rPr>
          <w:lang w:val="en-US"/>
        </w:rPr>
        <w:t xml:space="preserve"> </w:t>
      </w:r>
      <w:proofErr w:type="spellStart"/>
      <w:r w:rsidR="003E650F">
        <w:rPr>
          <w:lang w:val="en-US"/>
        </w:rPr>
        <w:t>hvað</w:t>
      </w:r>
      <w:proofErr w:type="spellEnd"/>
      <w:r w:rsidR="003E650F">
        <w:rPr>
          <w:lang w:val="en-US"/>
        </w:rPr>
        <w:t xml:space="preserve"> </w:t>
      </w:r>
      <w:proofErr w:type="spellStart"/>
      <w:r w:rsidR="003E650F">
        <w:rPr>
          <w:lang w:val="en-US"/>
        </w:rPr>
        <w:t>verst</w:t>
      </w:r>
      <w:proofErr w:type="spellEnd"/>
      <w:r w:rsidR="003E650F">
        <w:rPr>
          <w:lang w:val="en-US"/>
        </w:rPr>
        <w:t>…</w:t>
      </w:r>
    </w:p>
    <w:p w:rsidR="009D76A0" w:rsidRPr="009D76A0" w:rsidRDefault="009D76A0" w:rsidP="009D76A0">
      <w:pPr>
        <w:rPr>
          <w:lang w:val="en-US"/>
        </w:rPr>
      </w:pPr>
      <w:proofErr w:type="spellStart"/>
      <w:proofErr w:type="gramStart"/>
      <w:r w:rsidRPr="009D76A0">
        <w:rPr>
          <w:lang w:val="en-US"/>
        </w:rPr>
        <w:t>Þýðing</w:t>
      </w:r>
      <w:proofErr w:type="spellEnd"/>
      <w:r w:rsidRPr="009D76A0">
        <w:rPr>
          <w:lang w:val="en-US"/>
        </w:rPr>
        <w:t xml:space="preserve"> </w:t>
      </w:r>
      <w:proofErr w:type="spellStart"/>
      <w:r w:rsidRPr="009D76A0">
        <w:rPr>
          <w:lang w:val="en-US"/>
        </w:rPr>
        <w:t>rannsóknar</w:t>
      </w:r>
      <w:proofErr w:type="spellEnd"/>
      <w:r w:rsidRPr="009D76A0">
        <w:rPr>
          <w:lang w:val="en-US"/>
        </w:rPr>
        <w:t xml:space="preserve"> </w:t>
      </w:r>
      <w:proofErr w:type="spellStart"/>
      <w:r w:rsidRPr="009D76A0">
        <w:rPr>
          <w:lang w:val="en-US"/>
        </w:rPr>
        <w:t>fyrir</w:t>
      </w:r>
      <w:proofErr w:type="spellEnd"/>
      <w:r w:rsidRPr="009D76A0">
        <w:rPr>
          <w:lang w:val="en-US"/>
        </w:rPr>
        <w:t xml:space="preserve"> ….</w:t>
      </w:r>
      <w:proofErr w:type="spellStart"/>
      <w:r w:rsidRPr="009D76A0">
        <w:rPr>
          <w:lang w:val="en-US"/>
        </w:rPr>
        <w:t>súrnun</w:t>
      </w:r>
      <w:proofErr w:type="spellEnd"/>
      <w:r w:rsidRPr="009D76A0">
        <w:rPr>
          <w:lang w:val="en-US"/>
        </w:rPr>
        <w:t xml:space="preserve"> </w:t>
      </w:r>
      <w:proofErr w:type="spellStart"/>
      <w:r w:rsidRPr="009D76A0">
        <w:rPr>
          <w:lang w:val="en-US"/>
        </w:rPr>
        <w:t>sjávar</w:t>
      </w:r>
      <w:proofErr w:type="spellEnd"/>
      <w:r w:rsidRPr="009D76A0">
        <w:rPr>
          <w:lang w:val="en-US"/>
        </w:rPr>
        <w:t xml:space="preserve">, </w:t>
      </w:r>
      <w:proofErr w:type="spellStart"/>
      <w:r w:rsidRPr="009D76A0">
        <w:rPr>
          <w:lang w:val="en-US"/>
        </w:rPr>
        <w:t>loftslags</w:t>
      </w:r>
      <w:proofErr w:type="spellEnd"/>
      <w:r w:rsidRPr="009D76A0">
        <w:rPr>
          <w:lang w:val="en-US"/>
        </w:rPr>
        <w:t xml:space="preserve">, urbanization, </w:t>
      </w:r>
      <w:proofErr w:type="spellStart"/>
      <w:r w:rsidRPr="009D76A0">
        <w:rPr>
          <w:lang w:val="en-US"/>
        </w:rPr>
        <w:t>lífræn</w:t>
      </w:r>
      <w:proofErr w:type="spellEnd"/>
      <w:r w:rsidRPr="009D76A0">
        <w:rPr>
          <w:lang w:val="en-US"/>
        </w:rPr>
        <w:t xml:space="preserve"> </w:t>
      </w:r>
      <w:proofErr w:type="spellStart"/>
      <w:r w:rsidRPr="009D76A0">
        <w:rPr>
          <w:lang w:val="en-US"/>
        </w:rPr>
        <w:t>mengun</w:t>
      </w:r>
      <w:proofErr w:type="spellEnd"/>
      <w:r w:rsidRPr="009D76A0">
        <w:rPr>
          <w:lang w:val="en-US"/>
        </w:rPr>
        <w:t xml:space="preserve"> </w:t>
      </w:r>
      <w:proofErr w:type="spellStart"/>
      <w:r w:rsidRPr="009D76A0">
        <w:rPr>
          <w:lang w:val="en-US"/>
        </w:rPr>
        <w:t>o.s.frv</w:t>
      </w:r>
      <w:proofErr w:type="spellEnd"/>
      <w:r w:rsidRPr="009D76A0">
        <w:rPr>
          <w:lang w:val="en-US"/>
        </w:rPr>
        <w:t>.</w:t>
      </w:r>
      <w:proofErr w:type="gramEnd"/>
      <w:r w:rsidRPr="009D76A0">
        <w:rPr>
          <w:lang w:val="en-US"/>
        </w:rPr>
        <w:t xml:space="preserve"> Sewage </w:t>
      </w:r>
      <w:proofErr w:type="spellStart"/>
      <w:r w:rsidRPr="009D76A0">
        <w:rPr>
          <w:lang w:val="en-US"/>
        </w:rPr>
        <w:t>mál</w:t>
      </w:r>
      <w:proofErr w:type="spellEnd"/>
      <w:r w:rsidRPr="009D76A0">
        <w:rPr>
          <w:lang w:val="en-US"/>
        </w:rPr>
        <w:t xml:space="preserve"> etc. (</w:t>
      </w:r>
      <w:proofErr w:type="spellStart"/>
      <w:r w:rsidRPr="009D76A0">
        <w:rPr>
          <w:lang w:val="en-US"/>
        </w:rPr>
        <w:t>umræður</w:t>
      </w:r>
      <w:proofErr w:type="spellEnd"/>
      <w:r w:rsidRPr="009D76A0">
        <w:rPr>
          <w:lang w:val="en-US"/>
        </w:rPr>
        <w:t>)</w:t>
      </w:r>
    </w:p>
    <w:p w:rsidR="009D76A0" w:rsidRPr="009D76A0" w:rsidRDefault="009D76A0" w:rsidP="009D76A0">
      <w:pPr>
        <w:rPr>
          <w:lang w:val="en-US"/>
        </w:rPr>
      </w:pPr>
      <w:proofErr w:type="spellStart"/>
      <w:r w:rsidRPr="009D76A0">
        <w:rPr>
          <w:lang w:val="en-US"/>
        </w:rPr>
        <w:t>Getum</w:t>
      </w:r>
      <w:proofErr w:type="spellEnd"/>
      <w:r w:rsidRPr="009D76A0">
        <w:rPr>
          <w:lang w:val="en-US"/>
        </w:rPr>
        <w:t xml:space="preserve"> </w:t>
      </w:r>
      <w:proofErr w:type="spellStart"/>
      <w:r w:rsidRPr="009D76A0">
        <w:rPr>
          <w:lang w:val="en-US"/>
        </w:rPr>
        <w:t>borið</w:t>
      </w:r>
      <w:proofErr w:type="spellEnd"/>
      <w:r w:rsidRPr="009D76A0">
        <w:rPr>
          <w:lang w:val="en-US"/>
        </w:rPr>
        <w:t xml:space="preserve"> </w:t>
      </w:r>
      <w:proofErr w:type="spellStart"/>
      <w:r w:rsidRPr="009D76A0">
        <w:rPr>
          <w:lang w:val="en-US"/>
        </w:rPr>
        <w:t>einstök</w:t>
      </w:r>
      <w:proofErr w:type="spellEnd"/>
      <w:r w:rsidRPr="009D76A0">
        <w:rPr>
          <w:lang w:val="en-US"/>
        </w:rPr>
        <w:t xml:space="preserve"> </w:t>
      </w:r>
      <w:proofErr w:type="spellStart"/>
      <w:r w:rsidRPr="009D76A0">
        <w:rPr>
          <w:lang w:val="en-US"/>
        </w:rPr>
        <w:t>ár</w:t>
      </w:r>
      <w:proofErr w:type="spellEnd"/>
      <w:r w:rsidRPr="009D76A0">
        <w:rPr>
          <w:lang w:val="en-US"/>
        </w:rPr>
        <w:t xml:space="preserve"> í </w:t>
      </w:r>
      <w:proofErr w:type="spellStart"/>
      <w:r w:rsidRPr="009D76A0">
        <w:rPr>
          <w:lang w:val="en-US"/>
        </w:rPr>
        <w:t>okkar</w:t>
      </w:r>
      <w:proofErr w:type="spellEnd"/>
      <w:r w:rsidRPr="009D76A0">
        <w:rPr>
          <w:lang w:val="en-US"/>
        </w:rPr>
        <w:t xml:space="preserve"> </w:t>
      </w:r>
      <w:proofErr w:type="spellStart"/>
      <w:r w:rsidRPr="009D76A0">
        <w:rPr>
          <w:lang w:val="en-US"/>
        </w:rPr>
        <w:t>gögnum</w:t>
      </w:r>
      <w:proofErr w:type="spellEnd"/>
      <w:r w:rsidRPr="009D76A0">
        <w:rPr>
          <w:lang w:val="en-US"/>
        </w:rPr>
        <w:t xml:space="preserve"> </w:t>
      </w:r>
      <w:proofErr w:type="spellStart"/>
      <w:r w:rsidRPr="009D76A0">
        <w:rPr>
          <w:lang w:val="en-US"/>
        </w:rPr>
        <w:t>saman</w:t>
      </w:r>
      <w:proofErr w:type="spellEnd"/>
      <w:r w:rsidRPr="009D76A0">
        <w:rPr>
          <w:lang w:val="en-US"/>
        </w:rPr>
        <w:t xml:space="preserve"> </w:t>
      </w:r>
      <w:proofErr w:type="spellStart"/>
      <w:r w:rsidRPr="009D76A0">
        <w:rPr>
          <w:lang w:val="en-US"/>
        </w:rPr>
        <w:t>við</w:t>
      </w:r>
      <w:proofErr w:type="spellEnd"/>
      <w:r w:rsidRPr="009D76A0">
        <w:rPr>
          <w:lang w:val="en-US"/>
        </w:rPr>
        <w:t xml:space="preserve"> </w:t>
      </w:r>
      <w:proofErr w:type="spellStart"/>
      <w:r w:rsidRPr="009D76A0">
        <w:rPr>
          <w:lang w:val="en-US"/>
        </w:rPr>
        <w:t>svokölluð</w:t>
      </w:r>
      <w:proofErr w:type="spellEnd"/>
      <w:r w:rsidRPr="009D76A0">
        <w:rPr>
          <w:lang w:val="en-US"/>
        </w:rPr>
        <w:t xml:space="preserve"> Oxygen minimum zones (Raman et al. 2015). M.t.t. </w:t>
      </w:r>
      <w:proofErr w:type="spellStart"/>
      <w:r w:rsidRPr="009D76A0">
        <w:rPr>
          <w:lang w:val="en-US"/>
        </w:rPr>
        <w:t>til</w:t>
      </w:r>
      <w:proofErr w:type="spellEnd"/>
      <w:r w:rsidRPr="009D76A0">
        <w:rPr>
          <w:lang w:val="en-US"/>
        </w:rPr>
        <w:t xml:space="preserve"> </w:t>
      </w:r>
      <w:proofErr w:type="spellStart"/>
      <w:r w:rsidRPr="009D76A0">
        <w:rPr>
          <w:lang w:val="en-US"/>
        </w:rPr>
        <w:t>hypoxiu</w:t>
      </w:r>
      <w:proofErr w:type="spellEnd"/>
      <w:r w:rsidRPr="009D76A0">
        <w:rPr>
          <w:lang w:val="en-US"/>
        </w:rPr>
        <w:t xml:space="preserve"> </w:t>
      </w:r>
      <w:proofErr w:type="spellStart"/>
      <w:r w:rsidRPr="009D76A0">
        <w:rPr>
          <w:lang w:val="en-US"/>
        </w:rPr>
        <w:t>höfum</w:t>
      </w:r>
      <w:proofErr w:type="spellEnd"/>
      <w:r w:rsidRPr="009D76A0">
        <w:rPr>
          <w:lang w:val="en-US"/>
        </w:rPr>
        <w:t xml:space="preserve"> </w:t>
      </w:r>
      <w:proofErr w:type="spellStart"/>
      <w:r w:rsidRPr="009D76A0">
        <w:rPr>
          <w:lang w:val="en-US"/>
        </w:rPr>
        <w:t>við</w:t>
      </w:r>
      <w:proofErr w:type="spellEnd"/>
      <w:r w:rsidRPr="009D76A0">
        <w:rPr>
          <w:lang w:val="en-US"/>
        </w:rPr>
        <w:t xml:space="preserve"> </w:t>
      </w:r>
      <w:proofErr w:type="spellStart"/>
      <w:r w:rsidRPr="009D76A0">
        <w:rPr>
          <w:lang w:val="en-US"/>
        </w:rPr>
        <w:t>mestan</w:t>
      </w:r>
      <w:proofErr w:type="spellEnd"/>
      <w:r w:rsidRPr="009D76A0">
        <w:rPr>
          <w:lang w:val="en-US"/>
        </w:rPr>
        <w:t xml:space="preserve"> </w:t>
      </w:r>
      <w:proofErr w:type="spellStart"/>
      <w:r w:rsidRPr="009D76A0">
        <w:rPr>
          <w:lang w:val="en-US"/>
        </w:rPr>
        <w:t>áhuga</w:t>
      </w:r>
      <w:proofErr w:type="spellEnd"/>
      <w:r w:rsidRPr="009D76A0">
        <w:rPr>
          <w:lang w:val="en-US"/>
        </w:rPr>
        <w:t xml:space="preserve"> á </w:t>
      </w:r>
      <w:proofErr w:type="spellStart"/>
      <w:r w:rsidRPr="009D76A0">
        <w:rPr>
          <w:lang w:val="en-US"/>
        </w:rPr>
        <w:t>dýrum</w:t>
      </w:r>
      <w:proofErr w:type="spellEnd"/>
      <w:r w:rsidRPr="009D76A0">
        <w:rPr>
          <w:lang w:val="en-US"/>
        </w:rPr>
        <w:t xml:space="preserve"> </w:t>
      </w:r>
      <w:proofErr w:type="spellStart"/>
      <w:proofErr w:type="gramStart"/>
      <w:r w:rsidRPr="009D76A0">
        <w:rPr>
          <w:lang w:val="en-US"/>
        </w:rPr>
        <w:t>sem</w:t>
      </w:r>
      <w:proofErr w:type="spellEnd"/>
      <w:proofErr w:type="gramEnd"/>
      <w:r w:rsidRPr="009D76A0">
        <w:rPr>
          <w:lang w:val="en-US"/>
        </w:rPr>
        <w:t xml:space="preserve"> </w:t>
      </w:r>
      <w:proofErr w:type="spellStart"/>
      <w:r w:rsidRPr="009D76A0">
        <w:rPr>
          <w:lang w:val="en-US"/>
        </w:rPr>
        <w:t>vitað</w:t>
      </w:r>
      <w:proofErr w:type="spellEnd"/>
      <w:r w:rsidRPr="009D76A0">
        <w:rPr>
          <w:lang w:val="en-US"/>
        </w:rPr>
        <w:t xml:space="preserve"> </w:t>
      </w:r>
      <w:proofErr w:type="spellStart"/>
      <w:r w:rsidRPr="009D76A0">
        <w:rPr>
          <w:lang w:val="en-US"/>
        </w:rPr>
        <w:t>er</w:t>
      </w:r>
      <w:proofErr w:type="spellEnd"/>
      <w:r w:rsidRPr="009D76A0">
        <w:rPr>
          <w:lang w:val="en-US"/>
        </w:rPr>
        <w:t xml:space="preserve"> </w:t>
      </w:r>
      <w:proofErr w:type="spellStart"/>
      <w:r w:rsidRPr="009D76A0">
        <w:rPr>
          <w:lang w:val="en-US"/>
        </w:rPr>
        <w:t>að</w:t>
      </w:r>
      <w:proofErr w:type="spellEnd"/>
      <w:r w:rsidRPr="009D76A0">
        <w:rPr>
          <w:lang w:val="en-US"/>
        </w:rPr>
        <w:t xml:space="preserve"> </w:t>
      </w:r>
      <w:proofErr w:type="spellStart"/>
      <w:r w:rsidRPr="009D76A0">
        <w:rPr>
          <w:lang w:val="en-US"/>
        </w:rPr>
        <w:t>eru</w:t>
      </w:r>
      <w:proofErr w:type="spellEnd"/>
      <w:r w:rsidRPr="009D76A0">
        <w:rPr>
          <w:lang w:val="en-US"/>
        </w:rPr>
        <w:t xml:space="preserve"> </w:t>
      </w:r>
      <w:proofErr w:type="spellStart"/>
      <w:r w:rsidRPr="009D76A0">
        <w:rPr>
          <w:lang w:val="en-US"/>
        </w:rPr>
        <w:t>sjaldgæf</w:t>
      </w:r>
      <w:proofErr w:type="spellEnd"/>
      <w:r w:rsidRPr="009D76A0">
        <w:rPr>
          <w:lang w:val="en-US"/>
        </w:rPr>
        <w:t xml:space="preserve"> á </w:t>
      </w:r>
      <w:proofErr w:type="spellStart"/>
      <w:r w:rsidRPr="009D76A0">
        <w:rPr>
          <w:lang w:val="en-US"/>
        </w:rPr>
        <w:t>slíkum</w:t>
      </w:r>
      <w:proofErr w:type="spellEnd"/>
      <w:r w:rsidRPr="009D76A0">
        <w:rPr>
          <w:lang w:val="en-US"/>
        </w:rPr>
        <w:t xml:space="preserve"> </w:t>
      </w:r>
      <w:proofErr w:type="spellStart"/>
      <w:r w:rsidRPr="009D76A0">
        <w:rPr>
          <w:lang w:val="en-US"/>
        </w:rPr>
        <w:t>svæðum</w:t>
      </w:r>
      <w:proofErr w:type="spellEnd"/>
      <w:r w:rsidRPr="009D76A0">
        <w:rPr>
          <w:lang w:val="en-US"/>
        </w:rPr>
        <w:t xml:space="preserve">, </w:t>
      </w:r>
      <w:proofErr w:type="spellStart"/>
      <w:r w:rsidRPr="009D76A0">
        <w:rPr>
          <w:lang w:val="en-US"/>
        </w:rPr>
        <w:t>þ.e</w:t>
      </w:r>
      <w:proofErr w:type="spellEnd"/>
      <w:r w:rsidRPr="009D76A0">
        <w:rPr>
          <w:lang w:val="en-US"/>
        </w:rPr>
        <w:t xml:space="preserve">. </w:t>
      </w:r>
      <w:proofErr w:type="spellStart"/>
      <w:r w:rsidRPr="009D76A0">
        <w:rPr>
          <w:lang w:val="en-US"/>
        </w:rPr>
        <w:t>lindýrum</w:t>
      </w:r>
      <w:proofErr w:type="spellEnd"/>
      <w:r w:rsidRPr="009D76A0">
        <w:rPr>
          <w:lang w:val="en-US"/>
        </w:rPr>
        <w:t xml:space="preserve"> </w:t>
      </w:r>
      <w:proofErr w:type="spellStart"/>
      <w:r w:rsidRPr="009D76A0">
        <w:rPr>
          <w:lang w:val="en-US"/>
        </w:rPr>
        <w:t>molluska</w:t>
      </w:r>
      <w:proofErr w:type="spellEnd"/>
      <w:r w:rsidRPr="009D76A0">
        <w:rPr>
          <w:lang w:val="en-US"/>
        </w:rPr>
        <w:t xml:space="preserve"> </w:t>
      </w:r>
      <w:proofErr w:type="spellStart"/>
      <w:r w:rsidRPr="009D76A0">
        <w:rPr>
          <w:lang w:val="en-US"/>
        </w:rPr>
        <w:t>og</w:t>
      </w:r>
      <w:proofErr w:type="spellEnd"/>
      <w:r w:rsidRPr="009D76A0">
        <w:rPr>
          <w:lang w:val="en-US"/>
        </w:rPr>
        <w:t xml:space="preserve"> </w:t>
      </w:r>
      <w:proofErr w:type="spellStart"/>
      <w:r w:rsidRPr="009D76A0">
        <w:rPr>
          <w:lang w:val="en-US"/>
        </w:rPr>
        <w:t>krabbadýrum</w:t>
      </w:r>
      <w:proofErr w:type="spellEnd"/>
      <w:r w:rsidRPr="009D76A0">
        <w:rPr>
          <w:lang w:val="en-US"/>
        </w:rPr>
        <w:t xml:space="preserve"> Crustacea. (</w:t>
      </w:r>
      <w:proofErr w:type="spellStart"/>
      <w:proofErr w:type="gramStart"/>
      <w:r w:rsidRPr="009D76A0">
        <w:rPr>
          <w:lang w:val="en-US"/>
        </w:rPr>
        <w:t>umræður</w:t>
      </w:r>
      <w:proofErr w:type="spellEnd"/>
      <w:proofErr w:type="gramEnd"/>
      <w:r w:rsidRPr="009D76A0">
        <w:rPr>
          <w:lang w:val="en-US"/>
        </w:rPr>
        <w:t>)</w:t>
      </w:r>
    </w:p>
    <w:p w:rsidR="009D76A0" w:rsidRPr="009D76A0" w:rsidRDefault="009D76A0" w:rsidP="009D76A0">
      <w:pPr>
        <w:rPr>
          <w:lang w:val="en-US"/>
        </w:rPr>
      </w:pPr>
      <w:proofErr w:type="spellStart"/>
      <w:r w:rsidRPr="009D76A0">
        <w:rPr>
          <w:lang w:val="en-US"/>
        </w:rPr>
        <w:t>Hvað</w:t>
      </w:r>
      <w:proofErr w:type="spellEnd"/>
      <w:r w:rsidRPr="009D76A0">
        <w:rPr>
          <w:lang w:val="en-US"/>
        </w:rPr>
        <w:t xml:space="preserve"> </w:t>
      </w:r>
      <w:proofErr w:type="spellStart"/>
      <w:r w:rsidRPr="009D76A0">
        <w:rPr>
          <w:lang w:val="en-US"/>
        </w:rPr>
        <w:t>er</w:t>
      </w:r>
      <w:proofErr w:type="spellEnd"/>
      <w:r w:rsidRPr="009D76A0">
        <w:rPr>
          <w:lang w:val="en-US"/>
        </w:rPr>
        <w:t xml:space="preserve"> </w:t>
      </w:r>
      <w:proofErr w:type="spellStart"/>
      <w:r w:rsidRPr="009D76A0">
        <w:rPr>
          <w:lang w:val="en-US"/>
        </w:rPr>
        <w:t>svæði</w:t>
      </w:r>
      <w:proofErr w:type="spellEnd"/>
      <w:r w:rsidRPr="009D76A0">
        <w:rPr>
          <w:lang w:val="en-US"/>
        </w:rPr>
        <w:t xml:space="preserve"> </w:t>
      </w:r>
      <w:proofErr w:type="spellStart"/>
      <w:r w:rsidRPr="009D76A0">
        <w:rPr>
          <w:lang w:val="en-US"/>
        </w:rPr>
        <w:t>lengi</w:t>
      </w:r>
      <w:proofErr w:type="spellEnd"/>
      <w:r w:rsidRPr="009D76A0">
        <w:rPr>
          <w:lang w:val="en-US"/>
        </w:rPr>
        <w:t xml:space="preserve"> </w:t>
      </w:r>
      <w:proofErr w:type="spellStart"/>
      <w:r w:rsidRPr="009D76A0">
        <w:rPr>
          <w:lang w:val="en-US"/>
        </w:rPr>
        <w:t>að</w:t>
      </w:r>
      <w:proofErr w:type="spellEnd"/>
      <w:r w:rsidRPr="009D76A0">
        <w:rPr>
          <w:lang w:val="en-US"/>
        </w:rPr>
        <w:t xml:space="preserve"> </w:t>
      </w:r>
      <w:proofErr w:type="spellStart"/>
      <w:r w:rsidRPr="009D76A0">
        <w:rPr>
          <w:lang w:val="en-US"/>
        </w:rPr>
        <w:t>jafna</w:t>
      </w:r>
      <w:proofErr w:type="spellEnd"/>
      <w:r w:rsidRPr="009D76A0">
        <w:rPr>
          <w:lang w:val="en-US"/>
        </w:rPr>
        <w:t xml:space="preserve"> sig </w:t>
      </w:r>
      <w:proofErr w:type="spellStart"/>
      <w:r w:rsidRPr="009D76A0">
        <w:rPr>
          <w:lang w:val="en-US"/>
        </w:rPr>
        <w:t>eftir</w:t>
      </w:r>
      <w:proofErr w:type="spellEnd"/>
      <w:r w:rsidRPr="009D76A0">
        <w:rPr>
          <w:lang w:val="en-US"/>
        </w:rPr>
        <w:t xml:space="preserve"> </w:t>
      </w:r>
      <w:proofErr w:type="spellStart"/>
      <w:r w:rsidRPr="009D76A0">
        <w:rPr>
          <w:lang w:val="en-US"/>
        </w:rPr>
        <w:t>að</w:t>
      </w:r>
      <w:proofErr w:type="spellEnd"/>
      <w:r w:rsidRPr="009D76A0">
        <w:rPr>
          <w:lang w:val="en-US"/>
        </w:rPr>
        <w:t xml:space="preserve"> </w:t>
      </w:r>
      <w:proofErr w:type="spellStart"/>
      <w:r w:rsidRPr="009D76A0">
        <w:rPr>
          <w:lang w:val="en-US"/>
        </w:rPr>
        <w:t>þekkt</w:t>
      </w:r>
      <w:proofErr w:type="spellEnd"/>
      <w:r w:rsidRPr="009D76A0">
        <w:rPr>
          <w:lang w:val="en-US"/>
        </w:rPr>
        <w:t xml:space="preserve"> </w:t>
      </w:r>
      <w:proofErr w:type="spellStart"/>
      <w:r w:rsidRPr="009D76A0">
        <w:rPr>
          <w:lang w:val="en-US"/>
        </w:rPr>
        <w:t>magn</w:t>
      </w:r>
      <w:proofErr w:type="spellEnd"/>
      <w:r w:rsidRPr="009D76A0">
        <w:rPr>
          <w:lang w:val="en-US"/>
        </w:rPr>
        <w:t xml:space="preserve"> </w:t>
      </w:r>
      <w:proofErr w:type="spellStart"/>
      <w:r w:rsidRPr="009D76A0">
        <w:rPr>
          <w:lang w:val="en-US"/>
        </w:rPr>
        <w:t>lífræns</w:t>
      </w:r>
      <w:proofErr w:type="spellEnd"/>
      <w:r w:rsidRPr="009D76A0">
        <w:rPr>
          <w:lang w:val="en-US"/>
        </w:rPr>
        <w:t xml:space="preserve"> </w:t>
      </w:r>
      <w:proofErr w:type="spellStart"/>
      <w:r w:rsidRPr="009D76A0">
        <w:rPr>
          <w:lang w:val="en-US"/>
        </w:rPr>
        <w:t>efnis</w:t>
      </w:r>
      <w:proofErr w:type="spellEnd"/>
      <w:r w:rsidRPr="009D76A0">
        <w:rPr>
          <w:lang w:val="en-US"/>
        </w:rPr>
        <w:t xml:space="preserve"> </w:t>
      </w:r>
      <w:proofErr w:type="spellStart"/>
      <w:r w:rsidRPr="009D76A0">
        <w:rPr>
          <w:lang w:val="en-US"/>
        </w:rPr>
        <w:t>hefur</w:t>
      </w:r>
      <w:proofErr w:type="spellEnd"/>
      <w:r w:rsidRPr="009D76A0">
        <w:rPr>
          <w:lang w:val="en-US"/>
        </w:rPr>
        <w:t xml:space="preserve"> </w:t>
      </w:r>
      <w:proofErr w:type="spellStart"/>
      <w:r w:rsidRPr="009D76A0">
        <w:rPr>
          <w:lang w:val="en-US"/>
        </w:rPr>
        <w:t>verið</w:t>
      </w:r>
      <w:proofErr w:type="spellEnd"/>
      <w:r w:rsidRPr="009D76A0">
        <w:rPr>
          <w:lang w:val="en-US"/>
        </w:rPr>
        <w:t xml:space="preserve"> </w:t>
      </w:r>
      <w:proofErr w:type="spellStart"/>
      <w:r w:rsidRPr="009D76A0">
        <w:rPr>
          <w:lang w:val="en-US"/>
        </w:rPr>
        <w:t>losað</w:t>
      </w:r>
      <w:proofErr w:type="spellEnd"/>
      <w:r w:rsidRPr="009D76A0">
        <w:rPr>
          <w:lang w:val="en-US"/>
        </w:rPr>
        <w:t xml:space="preserve"> </w:t>
      </w:r>
      <w:proofErr w:type="spellStart"/>
      <w:r w:rsidRPr="009D76A0">
        <w:rPr>
          <w:lang w:val="en-US"/>
        </w:rPr>
        <w:t>en</w:t>
      </w:r>
      <w:proofErr w:type="spellEnd"/>
      <w:r w:rsidRPr="009D76A0">
        <w:rPr>
          <w:lang w:val="en-US"/>
        </w:rPr>
        <w:t xml:space="preserve"> </w:t>
      </w:r>
      <w:proofErr w:type="spellStart"/>
      <w:r w:rsidRPr="009D76A0">
        <w:rPr>
          <w:lang w:val="en-US"/>
        </w:rPr>
        <w:t>jafnframt</w:t>
      </w:r>
      <w:proofErr w:type="spellEnd"/>
      <w:r w:rsidRPr="009D76A0">
        <w:rPr>
          <w:lang w:val="en-US"/>
        </w:rPr>
        <w:t xml:space="preserve"> </w:t>
      </w:r>
      <w:proofErr w:type="spellStart"/>
      <w:r w:rsidRPr="009D76A0">
        <w:rPr>
          <w:lang w:val="en-US"/>
        </w:rPr>
        <w:t>komið</w:t>
      </w:r>
      <w:proofErr w:type="spellEnd"/>
      <w:r w:rsidRPr="009D76A0">
        <w:rPr>
          <w:lang w:val="en-US"/>
        </w:rPr>
        <w:t xml:space="preserve"> í veg </w:t>
      </w:r>
      <w:proofErr w:type="spellStart"/>
      <w:r w:rsidRPr="009D76A0">
        <w:rPr>
          <w:lang w:val="en-US"/>
        </w:rPr>
        <w:t>fyrir</w:t>
      </w:r>
      <w:proofErr w:type="spellEnd"/>
      <w:r w:rsidRPr="009D76A0">
        <w:rPr>
          <w:lang w:val="en-US"/>
        </w:rPr>
        <w:t xml:space="preserve"> </w:t>
      </w:r>
      <w:proofErr w:type="spellStart"/>
      <w:r w:rsidRPr="009D76A0">
        <w:rPr>
          <w:lang w:val="en-US"/>
        </w:rPr>
        <w:t>frekari</w:t>
      </w:r>
      <w:proofErr w:type="spellEnd"/>
      <w:r w:rsidRPr="009D76A0">
        <w:rPr>
          <w:lang w:val="en-US"/>
        </w:rPr>
        <w:t xml:space="preserve"> </w:t>
      </w:r>
      <w:proofErr w:type="spellStart"/>
      <w:r w:rsidRPr="009D76A0">
        <w:rPr>
          <w:lang w:val="en-US"/>
        </w:rPr>
        <w:t>losun</w:t>
      </w:r>
      <w:proofErr w:type="spellEnd"/>
      <w:r w:rsidRPr="009D76A0">
        <w:rPr>
          <w:lang w:val="en-US"/>
        </w:rPr>
        <w:t xml:space="preserve">, </w:t>
      </w:r>
      <w:proofErr w:type="spellStart"/>
      <w:proofErr w:type="gramStart"/>
      <w:r w:rsidRPr="009D76A0">
        <w:rPr>
          <w:lang w:val="en-US"/>
        </w:rPr>
        <w:t>t.d</w:t>
      </w:r>
      <w:proofErr w:type="spellEnd"/>
      <w:proofErr w:type="gramEnd"/>
      <w:r w:rsidRPr="009D76A0">
        <w:rPr>
          <w:lang w:val="en-US"/>
        </w:rPr>
        <w:t xml:space="preserve">. </w:t>
      </w:r>
      <w:proofErr w:type="spellStart"/>
      <w:r w:rsidRPr="009D76A0">
        <w:rPr>
          <w:lang w:val="en-US"/>
        </w:rPr>
        <w:t>ef</w:t>
      </w:r>
      <w:proofErr w:type="spellEnd"/>
      <w:r w:rsidRPr="009D76A0">
        <w:rPr>
          <w:lang w:val="en-US"/>
        </w:rPr>
        <w:t xml:space="preserve"> </w:t>
      </w:r>
      <w:proofErr w:type="spellStart"/>
      <w:r w:rsidRPr="009D76A0">
        <w:rPr>
          <w:lang w:val="en-US"/>
        </w:rPr>
        <w:t>menn</w:t>
      </w:r>
      <w:proofErr w:type="spellEnd"/>
      <w:r w:rsidRPr="009D76A0">
        <w:rPr>
          <w:lang w:val="en-US"/>
        </w:rPr>
        <w:t xml:space="preserve"> </w:t>
      </w:r>
      <w:proofErr w:type="spellStart"/>
      <w:r w:rsidRPr="009D76A0">
        <w:rPr>
          <w:lang w:val="en-US"/>
        </w:rPr>
        <w:t>hættu</w:t>
      </w:r>
      <w:proofErr w:type="spellEnd"/>
      <w:r w:rsidRPr="009D76A0">
        <w:rPr>
          <w:lang w:val="en-US"/>
        </w:rPr>
        <w:t xml:space="preserve"> </w:t>
      </w:r>
      <w:proofErr w:type="spellStart"/>
      <w:r w:rsidRPr="009D76A0">
        <w:rPr>
          <w:lang w:val="en-US"/>
        </w:rPr>
        <w:t>að</w:t>
      </w:r>
      <w:proofErr w:type="spellEnd"/>
      <w:r w:rsidRPr="009D76A0">
        <w:rPr>
          <w:lang w:val="en-US"/>
        </w:rPr>
        <w:t xml:space="preserve"> </w:t>
      </w:r>
      <w:proofErr w:type="spellStart"/>
      <w:r w:rsidRPr="009D76A0">
        <w:rPr>
          <w:lang w:val="en-US"/>
        </w:rPr>
        <w:t>losa</w:t>
      </w:r>
      <w:proofErr w:type="spellEnd"/>
      <w:r w:rsidRPr="009D76A0">
        <w:rPr>
          <w:lang w:val="en-US"/>
        </w:rPr>
        <w:t xml:space="preserve"> </w:t>
      </w:r>
      <w:proofErr w:type="spellStart"/>
      <w:r w:rsidRPr="009D76A0">
        <w:rPr>
          <w:lang w:val="en-US"/>
        </w:rPr>
        <w:t>klóak</w:t>
      </w:r>
      <w:proofErr w:type="spellEnd"/>
      <w:r w:rsidRPr="009D76A0">
        <w:rPr>
          <w:lang w:val="en-US"/>
        </w:rPr>
        <w:t xml:space="preserve">, </w:t>
      </w:r>
      <w:proofErr w:type="spellStart"/>
      <w:r w:rsidRPr="009D76A0">
        <w:rPr>
          <w:lang w:val="en-US"/>
        </w:rPr>
        <w:t>fiskafóður</w:t>
      </w:r>
      <w:proofErr w:type="spellEnd"/>
      <w:r w:rsidRPr="009D76A0">
        <w:rPr>
          <w:lang w:val="en-US"/>
        </w:rPr>
        <w:t xml:space="preserve">, </w:t>
      </w:r>
      <w:proofErr w:type="spellStart"/>
      <w:r w:rsidRPr="009D76A0">
        <w:rPr>
          <w:lang w:val="en-US"/>
        </w:rPr>
        <w:t>kræklingarækt</w:t>
      </w:r>
      <w:proofErr w:type="spellEnd"/>
      <w:r w:rsidRPr="009D76A0">
        <w:rPr>
          <w:lang w:val="en-US"/>
        </w:rPr>
        <w:t xml:space="preserve"> </w:t>
      </w:r>
      <w:proofErr w:type="spellStart"/>
      <w:r w:rsidRPr="009D76A0">
        <w:rPr>
          <w:lang w:val="en-US"/>
        </w:rPr>
        <w:t>etc</w:t>
      </w:r>
      <w:proofErr w:type="spellEnd"/>
      <w:r w:rsidRPr="009D76A0">
        <w:rPr>
          <w:lang w:val="en-US"/>
        </w:rPr>
        <w:t>…</w:t>
      </w:r>
      <w:proofErr w:type="spellStart"/>
      <w:r w:rsidRPr="009D76A0">
        <w:rPr>
          <w:lang w:val="en-US"/>
        </w:rPr>
        <w:t>Hvað</w:t>
      </w:r>
      <w:proofErr w:type="spellEnd"/>
      <w:r w:rsidRPr="009D76A0">
        <w:rPr>
          <w:lang w:val="en-US"/>
        </w:rPr>
        <w:t xml:space="preserve"> </w:t>
      </w:r>
      <w:proofErr w:type="spellStart"/>
      <w:r w:rsidRPr="009D76A0">
        <w:rPr>
          <w:lang w:val="en-US"/>
        </w:rPr>
        <w:t>þarf</w:t>
      </w:r>
      <w:proofErr w:type="spellEnd"/>
      <w:r w:rsidRPr="009D76A0">
        <w:rPr>
          <w:lang w:val="en-US"/>
        </w:rPr>
        <w:t xml:space="preserve"> </w:t>
      </w:r>
      <w:proofErr w:type="spellStart"/>
      <w:r w:rsidRPr="009D76A0">
        <w:rPr>
          <w:lang w:val="en-US"/>
        </w:rPr>
        <w:t>til</w:t>
      </w:r>
      <w:proofErr w:type="spellEnd"/>
      <w:r w:rsidRPr="009D76A0">
        <w:rPr>
          <w:lang w:val="en-US"/>
        </w:rPr>
        <w:t>? (</w:t>
      </w:r>
      <w:proofErr w:type="spellStart"/>
      <w:proofErr w:type="gramStart"/>
      <w:r w:rsidRPr="009D76A0">
        <w:rPr>
          <w:lang w:val="en-US"/>
        </w:rPr>
        <w:t>rannsóknaspurning</w:t>
      </w:r>
      <w:proofErr w:type="spellEnd"/>
      <w:proofErr w:type="gramEnd"/>
      <w:r w:rsidRPr="009D76A0">
        <w:rPr>
          <w:lang w:val="en-US"/>
        </w:rPr>
        <w:t>?)</w:t>
      </w:r>
    </w:p>
    <w:p w:rsidR="00C52E9A" w:rsidRDefault="00C52E9A" w:rsidP="00D517C1">
      <w:pPr>
        <w:rPr>
          <w:lang w:val="en-US"/>
        </w:rPr>
      </w:pPr>
      <w:proofErr w:type="spellStart"/>
      <w:r>
        <w:rPr>
          <w:lang w:val="en-US"/>
        </w:rPr>
        <w:lastRenderedPageBreak/>
        <w:t>Mariager</w:t>
      </w:r>
      <w:proofErr w:type="spellEnd"/>
      <w:r>
        <w:rPr>
          <w:lang w:val="en-US"/>
        </w:rPr>
        <w:t xml:space="preserve"> Fjord (</w:t>
      </w:r>
      <w:proofErr w:type="spellStart"/>
      <w:r>
        <w:rPr>
          <w:lang w:val="en-US"/>
        </w:rPr>
        <w:t>Fallesen</w:t>
      </w:r>
      <w:proofErr w:type="spellEnd"/>
      <w:r>
        <w:rPr>
          <w:lang w:val="en-US"/>
        </w:rPr>
        <w:t xml:space="preserve"> et al. 2000): </w:t>
      </w:r>
      <w:r w:rsidRPr="00C52E9A">
        <w:rPr>
          <w:highlight w:val="yellow"/>
          <w:lang w:val="en-US"/>
        </w:rPr>
        <w:t xml:space="preserve">“In 1997, the summer in Denmark was unusually warm, sunny and calm. The wind induced very little mixing of the surface water and the input of oxygen from the air was therefore very limited. At some point, the limited oxygen input could not meet the mussels’ and other organisms’ oxygen demand. The Inner Fjord [2 km or narrower, 40 km in length] became anoxic and </w:t>
      </w:r>
      <w:proofErr w:type="spellStart"/>
      <w:r w:rsidRPr="00C52E9A">
        <w:rPr>
          <w:highlight w:val="yellow"/>
          <w:lang w:val="en-US"/>
        </w:rPr>
        <w:t>sulphidic</w:t>
      </w:r>
      <w:proofErr w:type="spellEnd"/>
      <w:r w:rsidRPr="00C52E9A">
        <w:rPr>
          <w:highlight w:val="yellow"/>
          <w:lang w:val="en-US"/>
        </w:rPr>
        <w:t xml:space="preserve"> to the very surface for a distance of 20 km.”</w:t>
      </w:r>
      <w:r>
        <w:rPr>
          <w:lang w:val="en-US"/>
        </w:rPr>
        <w:t xml:space="preserve"> </w:t>
      </w:r>
      <w:proofErr w:type="spellStart"/>
      <w:r w:rsidR="00D517C1">
        <w:rPr>
          <w:lang w:val="en-US"/>
        </w:rPr>
        <w:t>og</w:t>
      </w:r>
      <w:proofErr w:type="spellEnd"/>
      <w:r w:rsidR="00D517C1">
        <w:rPr>
          <w:lang w:val="en-US"/>
        </w:rPr>
        <w:t xml:space="preserve"> </w:t>
      </w:r>
      <w:r w:rsidR="00D517C1" w:rsidRPr="00D517C1">
        <w:rPr>
          <w:highlight w:val="yellow"/>
          <w:lang w:val="en-US"/>
        </w:rPr>
        <w:t>“It is thus concluded that the long period of calm and unusual warm weather reducing the mixing in the surface was the triggering factor — but the form of the fjord and the high concentrations of nutrients mostly discharged from land were the basic causes of the disastrous oxygen depletion.”</w:t>
      </w:r>
      <w:r w:rsidR="00D517C1">
        <w:rPr>
          <w:lang w:val="en-US"/>
        </w:rPr>
        <w:t xml:space="preserve"> </w:t>
      </w:r>
      <w:r>
        <w:rPr>
          <w:lang w:val="en-US"/>
        </w:rPr>
        <w:t xml:space="preserve">The story from </w:t>
      </w:r>
      <w:proofErr w:type="spellStart"/>
      <w:r>
        <w:rPr>
          <w:lang w:val="en-US"/>
        </w:rPr>
        <w:t>Mariager</w:t>
      </w:r>
      <w:proofErr w:type="spellEnd"/>
      <w:r>
        <w:rPr>
          <w:lang w:val="en-US"/>
        </w:rPr>
        <w:t xml:space="preserve"> Fjord in 1997 suggests that wind is important on its own, possibly m</w:t>
      </w:r>
      <w:r w:rsidR="00D517C1">
        <w:rPr>
          <w:lang w:val="en-US"/>
        </w:rPr>
        <w:t xml:space="preserve">ore so than tidal activity, [tidal range in </w:t>
      </w:r>
      <w:proofErr w:type="spellStart"/>
      <w:r w:rsidR="00D517C1">
        <w:rPr>
          <w:lang w:val="en-US"/>
        </w:rPr>
        <w:t>Mariager</w:t>
      </w:r>
      <w:proofErr w:type="spellEnd"/>
      <w:r w:rsidR="00D517C1">
        <w:rPr>
          <w:lang w:val="en-US"/>
        </w:rPr>
        <w:t xml:space="preserve"> Fjord is </w:t>
      </w:r>
      <w:r w:rsidR="00D517C1" w:rsidRPr="00D517C1">
        <w:rPr>
          <w:highlight w:val="yellow"/>
          <w:lang w:val="en-US"/>
        </w:rPr>
        <w:t>“micro-tidal with a tidal range of only 20–30 cm</w:t>
      </w:r>
      <w:r w:rsidR="00D517C1">
        <w:rPr>
          <w:lang w:val="en-US"/>
        </w:rPr>
        <w:t>”</w:t>
      </w:r>
      <w:r w:rsidR="006553F0">
        <w:rPr>
          <w:lang w:val="en-US"/>
        </w:rPr>
        <w:t xml:space="preserve">. However, </w:t>
      </w:r>
      <w:proofErr w:type="spellStart"/>
      <w:r w:rsidR="006553F0">
        <w:rPr>
          <w:lang w:val="en-US"/>
        </w:rPr>
        <w:t>Kolgrafjörður</w:t>
      </w:r>
      <w:proofErr w:type="spellEnd"/>
      <w:r w:rsidR="006553F0">
        <w:rPr>
          <w:lang w:val="en-US"/>
        </w:rPr>
        <w:t xml:space="preserve"> probably is more affected by tidal cycles, with wind only occasionally important.</w:t>
      </w:r>
      <w:r w:rsidR="001310CD">
        <w:rPr>
          <w:lang w:val="en-US"/>
        </w:rPr>
        <w:t xml:space="preserve"> </w:t>
      </w:r>
      <w:r>
        <w:rPr>
          <w:lang w:val="en-US"/>
        </w:rPr>
        <w:t xml:space="preserve"> We should note that Denmark uses A LOT of f</w:t>
      </w:r>
      <w:r w:rsidR="00D517C1">
        <w:rPr>
          <w:lang w:val="en-US"/>
        </w:rPr>
        <w:t>ertilizer, which is implicated as the cause for the hypoxic event (</w:t>
      </w:r>
      <w:proofErr w:type="spellStart"/>
      <w:r w:rsidR="00D517C1">
        <w:rPr>
          <w:lang w:val="en-US"/>
        </w:rPr>
        <w:t>Fallesen</w:t>
      </w:r>
      <w:proofErr w:type="spellEnd"/>
      <w:r w:rsidR="00D517C1">
        <w:rPr>
          <w:lang w:val="en-US"/>
        </w:rPr>
        <w:t xml:space="preserve"> et al. 2000).</w:t>
      </w:r>
    </w:p>
    <w:p w:rsidR="009D76A0" w:rsidRPr="009D76A0" w:rsidRDefault="009D76A0" w:rsidP="009D76A0">
      <w:pPr>
        <w:rPr>
          <w:lang w:val="en-US"/>
        </w:rPr>
      </w:pPr>
      <w:proofErr w:type="spellStart"/>
      <w:proofErr w:type="gramStart"/>
      <w:r w:rsidRPr="009D76A0">
        <w:rPr>
          <w:lang w:val="en-US"/>
        </w:rPr>
        <w:t>Eru</w:t>
      </w:r>
      <w:proofErr w:type="spellEnd"/>
      <w:r w:rsidRPr="009D76A0">
        <w:rPr>
          <w:lang w:val="en-US"/>
        </w:rPr>
        <w:t xml:space="preserve"> </w:t>
      </w:r>
      <w:proofErr w:type="spellStart"/>
      <w:r w:rsidRPr="009D76A0">
        <w:rPr>
          <w:lang w:val="en-US"/>
        </w:rPr>
        <w:t>einhver</w:t>
      </w:r>
      <w:proofErr w:type="spellEnd"/>
      <w:r w:rsidRPr="009D76A0">
        <w:rPr>
          <w:lang w:val="en-US"/>
        </w:rPr>
        <w:t xml:space="preserve"> </w:t>
      </w:r>
      <w:proofErr w:type="spellStart"/>
      <w:r w:rsidRPr="009D76A0">
        <w:rPr>
          <w:lang w:val="en-US"/>
        </w:rPr>
        <w:t>ferskvatnsáhrif</w:t>
      </w:r>
      <w:proofErr w:type="spellEnd"/>
      <w:r w:rsidRPr="009D76A0">
        <w:rPr>
          <w:lang w:val="en-US"/>
        </w:rPr>
        <w:t xml:space="preserve"> á </w:t>
      </w:r>
      <w:proofErr w:type="spellStart"/>
      <w:r w:rsidRPr="009D76A0">
        <w:rPr>
          <w:lang w:val="en-US"/>
        </w:rPr>
        <w:t>næringarefnaflæði</w:t>
      </w:r>
      <w:proofErr w:type="spellEnd"/>
      <w:r w:rsidRPr="009D76A0">
        <w:rPr>
          <w:lang w:val="en-US"/>
        </w:rPr>
        <w:t xml:space="preserve"> </w:t>
      </w:r>
      <w:proofErr w:type="spellStart"/>
      <w:r w:rsidRPr="009D76A0">
        <w:rPr>
          <w:lang w:val="en-US"/>
        </w:rPr>
        <w:t>eða</w:t>
      </w:r>
      <w:proofErr w:type="spellEnd"/>
      <w:r w:rsidRPr="009D76A0">
        <w:rPr>
          <w:lang w:val="en-US"/>
        </w:rPr>
        <w:t xml:space="preserve"> </w:t>
      </w:r>
      <w:proofErr w:type="spellStart"/>
      <w:r w:rsidRPr="009D76A0">
        <w:rPr>
          <w:lang w:val="en-US"/>
        </w:rPr>
        <w:t>sýrustig</w:t>
      </w:r>
      <w:proofErr w:type="spellEnd"/>
      <w:r w:rsidRPr="009D76A0">
        <w:rPr>
          <w:lang w:val="en-US"/>
        </w:rPr>
        <w:t>?</w:t>
      </w:r>
      <w:proofErr w:type="gramEnd"/>
      <w:r w:rsidRPr="009D76A0">
        <w:rPr>
          <w:lang w:val="en-US"/>
        </w:rPr>
        <w:t xml:space="preserve"> </w:t>
      </w:r>
      <w:proofErr w:type="spellStart"/>
      <w:proofErr w:type="gramStart"/>
      <w:r w:rsidRPr="009D76A0">
        <w:rPr>
          <w:lang w:val="en-US"/>
        </w:rPr>
        <w:t>Sennilega</w:t>
      </w:r>
      <w:proofErr w:type="spellEnd"/>
      <w:r w:rsidRPr="009D76A0">
        <w:rPr>
          <w:lang w:val="en-US"/>
        </w:rPr>
        <w:t xml:space="preserve"> </w:t>
      </w:r>
      <w:proofErr w:type="spellStart"/>
      <w:r w:rsidRPr="009D76A0">
        <w:rPr>
          <w:lang w:val="en-US"/>
        </w:rPr>
        <w:t>veikburða</w:t>
      </w:r>
      <w:proofErr w:type="spellEnd"/>
      <w:r w:rsidRPr="009D76A0">
        <w:rPr>
          <w:lang w:val="en-US"/>
        </w:rPr>
        <w:t xml:space="preserve"> </w:t>
      </w:r>
      <w:proofErr w:type="spellStart"/>
      <w:r w:rsidRPr="009D76A0">
        <w:rPr>
          <w:lang w:val="en-US"/>
        </w:rPr>
        <w:t>við</w:t>
      </w:r>
      <w:proofErr w:type="spellEnd"/>
      <w:r w:rsidRPr="009D76A0">
        <w:rPr>
          <w:lang w:val="en-US"/>
        </w:rPr>
        <w:t xml:space="preserve"> </w:t>
      </w:r>
      <w:proofErr w:type="spellStart"/>
      <w:r w:rsidRPr="009D76A0">
        <w:rPr>
          <w:lang w:val="en-US"/>
        </w:rPr>
        <w:t>hliða</w:t>
      </w:r>
      <w:proofErr w:type="spellEnd"/>
      <w:r w:rsidRPr="009D76A0">
        <w:rPr>
          <w:lang w:val="en-US"/>
        </w:rPr>
        <w:t xml:space="preserve"> </w:t>
      </w:r>
      <w:proofErr w:type="spellStart"/>
      <w:r w:rsidRPr="009D76A0">
        <w:rPr>
          <w:lang w:val="en-US"/>
        </w:rPr>
        <w:t>sjávarfallasveiflunnar</w:t>
      </w:r>
      <w:proofErr w:type="spellEnd"/>
      <w:r w:rsidRPr="009D76A0">
        <w:rPr>
          <w:lang w:val="en-US"/>
        </w:rPr>
        <w:t>?</w:t>
      </w:r>
      <w:proofErr w:type="gramEnd"/>
      <w:r w:rsidRPr="009D76A0">
        <w:rPr>
          <w:lang w:val="en-US"/>
        </w:rPr>
        <w:t xml:space="preserve"> </w:t>
      </w:r>
      <w:proofErr w:type="spellStart"/>
      <w:r w:rsidRPr="009D76A0">
        <w:rPr>
          <w:lang w:val="en-US"/>
        </w:rPr>
        <w:t>Samt</w:t>
      </w:r>
      <w:proofErr w:type="spellEnd"/>
      <w:r w:rsidRPr="009D76A0">
        <w:rPr>
          <w:lang w:val="en-US"/>
        </w:rPr>
        <w:t xml:space="preserve"> </w:t>
      </w:r>
      <w:proofErr w:type="spellStart"/>
      <w:r w:rsidRPr="009D76A0">
        <w:rPr>
          <w:lang w:val="en-US"/>
        </w:rPr>
        <w:t>mikið</w:t>
      </w:r>
      <w:proofErr w:type="spellEnd"/>
      <w:r w:rsidRPr="009D76A0">
        <w:rPr>
          <w:lang w:val="en-US"/>
        </w:rPr>
        <w:t xml:space="preserve"> </w:t>
      </w:r>
      <w:proofErr w:type="spellStart"/>
      <w:proofErr w:type="gramStart"/>
      <w:r w:rsidRPr="009D76A0">
        <w:rPr>
          <w:lang w:val="en-US"/>
        </w:rPr>
        <w:t>af</w:t>
      </w:r>
      <w:proofErr w:type="spellEnd"/>
      <w:proofErr w:type="gramEnd"/>
      <w:r w:rsidRPr="009D76A0">
        <w:rPr>
          <w:lang w:val="en-US"/>
        </w:rPr>
        <w:t xml:space="preserve"> </w:t>
      </w:r>
      <w:proofErr w:type="spellStart"/>
      <w:r w:rsidRPr="009D76A0">
        <w:rPr>
          <w:lang w:val="en-US"/>
        </w:rPr>
        <w:t>plöntuleifum</w:t>
      </w:r>
      <w:proofErr w:type="spellEnd"/>
      <w:r w:rsidRPr="009D76A0">
        <w:rPr>
          <w:lang w:val="en-US"/>
        </w:rPr>
        <w:t xml:space="preserve"> í </w:t>
      </w:r>
      <w:proofErr w:type="spellStart"/>
      <w:r w:rsidRPr="009D76A0">
        <w:rPr>
          <w:lang w:val="en-US"/>
        </w:rPr>
        <w:t>syðstu</w:t>
      </w:r>
      <w:proofErr w:type="spellEnd"/>
      <w:r w:rsidRPr="009D76A0">
        <w:rPr>
          <w:lang w:val="en-US"/>
        </w:rPr>
        <w:t xml:space="preserve"> </w:t>
      </w:r>
      <w:proofErr w:type="spellStart"/>
      <w:r w:rsidRPr="009D76A0">
        <w:rPr>
          <w:lang w:val="en-US"/>
        </w:rPr>
        <w:t>stöðinni</w:t>
      </w:r>
      <w:proofErr w:type="spellEnd"/>
      <w:r w:rsidRPr="009D76A0">
        <w:rPr>
          <w:lang w:val="en-US"/>
        </w:rPr>
        <w:t xml:space="preserve"> </w:t>
      </w:r>
      <w:proofErr w:type="spellStart"/>
      <w:r w:rsidRPr="009D76A0">
        <w:rPr>
          <w:lang w:val="en-US"/>
        </w:rPr>
        <w:t>sbr</w:t>
      </w:r>
      <w:proofErr w:type="spellEnd"/>
      <w:r w:rsidRPr="009D76A0">
        <w:rPr>
          <w:lang w:val="en-US"/>
        </w:rPr>
        <w:t xml:space="preserve">. </w:t>
      </w:r>
      <w:proofErr w:type="spellStart"/>
      <w:proofErr w:type="gramStart"/>
      <w:r w:rsidRPr="009D76A0">
        <w:rPr>
          <w:lang w:val="en-US"/>
        </w:rPr>
        <w:t>Árna</w:t>
      </w:r>
      <w:proofErr w:type="spellEnd"/>
      <w:r w:rsidRPr="009D76A0">
        <w:rPr>
          <w:lang w:val="en-US"/>
        </w:rPr>
        <w:t>.</w:t>
      </w:r>
      <w:proofErr w:type="gramEnd"/>
    </w:p>
    <w:p w:rsidR="009D76A0" w:rsidRPr="009D76A0" w:rsidRDefault="009D76A0" w:rsidP="009D76A0">
      <w:pPr>
        <w:rPr>
          <w:lang w:val="en-US"/>
        </w:rPr>
      </w:pPr>
      <w:proofErr w:type="spellStart"/>
      <w:r w:rsidRPr="009D76A0">
        <w:rPr>
          <w:lang w:val="en-US"/>
        </w:rPr>
        <w:t>Sölupunktur</w:t>
      </w:r>
      <w:proofErr w:type="spellEnd"/>
      <w:r w:rsidRPr="009D76A0">
        <w:rPr>
          <w:lang w:val="en-US"/>
        </w:rPr>
        <w:t xml:space="preserve">: Systems like </w:t>
      </w:r>
      <w:proofErr w:type="spellStart"/>
      <w:r w:rsidRPr="009D76A0">
        <w:rPr>
          <w:lang w:val="en-US"/>
        </w:rPr>
        <w:t>Kolgrafafjörður</w:t>
      </w:r>
      <w:proofErr w:type="spellEnd"/>
      <w:r w:rsidRPr="009D76A0">
        <w:rPr>
          <w:lang w:val="en-US"/>
        </w:rPr>
        <w:t xml:space="preserve"> useful as models for OMZ or human-induced hypoxic zones? </w:t>
      </w:r>
    </w:p>
    <w:p w:rsidR="009D76A0" w:rsidRDefault="009D76A0" w:rsidP="009D76A0">
      <w:pPr>
        <w:rPr>
          <w:lang w:val="en-US"/>
        </w:rPr>
      </w:pPr>
      <w:proofErr w:type="spellStart"/>
      <w:r w:rsidRPr="009D76A0">
        <w:rPr>
          <w:lang w:val="en-US"/>
        </w:rPr>
        <w:t>Halda</w:t>
      </w:r>
      <w:proofErr w:type="spellEnd"/>
      <w:r w:rsidRPr="009D76A0">
        <w:rPr>
          <w:lang w:val="en-US"/>
        </w:rPr>
        <w:t xml:space="preserve"> </w:t>
      </w:r>
      <w:proofErr w:type="spellStart"/>
      <w:r w:rsidRPr="009D76A0">
        <w:rPr>
          <w:lang w:val="en-US"/>
        </w:rPr>
        <w:t>umfjöllun</w:t>
      </w:r>
      <w:proofErr w:type="spellEnd"/>
      <w:r w:rsidRPr="009D76A0">
        <w:rPr>
          <w:lang w:val="en-US"/>
        </w:rPr>
        <w:t xml:space="preserve"> um </w:t>
      </w:r>
      <w:proofErr w:type="spellStart"/>
      <w:r w:rsidRPr="009D76A0">
        <w:rPr>
          <w:lang w:val="en-US"/>
        </w:rPr>
        <w:t>efnafræði</w:t>
      </w:r>
      <w:proofErr w:type="spellEnd"/>
      <w:r w:rsidRPr="009D76A0">
        <w:rPr>
          <w:lang w:val="en-US"/>
        </w:rPr>
        <w:t xml:space="preserve"> </w:t>
      </w:r>
      <w:proofErr w:type="spellStart"/>
      <w:proofErr w:type="gramStart"/>
      <w:r w:rsidRPr="009D76A0">
        <w:rPr>
          <w:lang w:val="en-US"/>
        </w:rPr>
        <w:t>og</w:t>
      </w:r>
      <w:proofErr w:type="spellEnd"/>
      <w:proofErr w:type="gramEnd"/>
      <w:r w:rsidRPr="009D76A0">
        <w:rPr>
          <w:lang w:val="en-US"/>
        </w:rPr>
        <w:t xml:space="preserve"> </w:t>
      </w:r>
      <w:proofErr w:type="spellStart"/>
      <w:r w:rsidRPr="009D76A0">
        <w:rPr>
          <w:lang w:val="en-US"/>
        </w:rPr>
        <w:t>vatnafræði</w:t>
      </w:r>
      <w:proofErr w:type="spellEnd"/>
      <w:r w:rsidRPr="009D76A0">
        <w:rPr>
          <w:lang w:val="en-US"/>
        </w:rPr>
        <w:t xml:space="preserve"> í </w:t>
      </w:r>
      <w:proofErr w:type="spellStart"/>
      <w:r w:rsidRPr="009D76A0">
        <w:rPr>
          <w:lang w:val="en-US"/>
        </w:rPr>
        <w:t>lágmarki</w:t>
      </w:r>
      <w:proofErr w:type="spellEnd"/>
      <w:r w:rsidRPr="009D76A0">
        <w:rPr>
          <w:lang w:val="en-US"/>
        </w:rPr>
        <w:t xml:space="preserve"> – </w:t>
      </w:r>
      <w:proofErr w:type="spellStart"/>
      <w:r w:rsidRPr="009D76A0">
        <w:rPr>
          <w:lang w:val="en-US"/>
        </w:rPr>
        <w:t>erum</w:t>
      </w:r>
      <w:proofErr w:type="spellEnd"/>
      <w:r w:rsidRPr="009D76A0">
        <w:rPr>
          <w:lang w:val="en-US"/>
        </w:rPr>
        <w:t xml:space="preserve"> </w:t>
      </w:r>
      <w:proofErr w:type="spellStart"/>
      <w:r w:rsidRPr="009D76A0">
        <w:rPr>
          <w:lang w:val="en-US"/>
        </w:rPr>
        <w:t>ekki</w:t>
      </w:r>
      <w:proofErr w:type="spellEnd"/>
      <w:r w:rsidRPr="009D76A0">
        <w:rPr>
          <w:lang w:val="en-US"/>
        </w:rPr>
        <w:t xml:space="preserve"> </w:t>
      </w:r>
      <w:proofErr w:type="spellStart"/>
      <w:r w:rsidRPr="009D76A0">
        <w:rPr>
          <w:lang w:val="en-US"/>
        </w:rPr>
        <w:t>með</w:t>
      </w:r>
      <w:proofErr w:type="spellEnd"/>
      <w:r w:rsidRPr="009D76A0">
        <w:rPr>
          <w:lang w:val="en-US"/>
        </w:rPr>
        <w:t xml:space="preserve"> </w:t>
      </w:r>
      <w:proofErr w:type="spellStart"/>
      <w:r w:rsidRPr="009D76A0">
        <w:rPr>
          <w:lang w:val="en-US"/>
        </w:rPr>
        <w:t>mælingar</w:t>
      </w:r>
      <w:proofErr w:type="spellEnd"/>
      <w:r w:rsidRPr="009D76A0">
        <w:rPr>
          <w:lang w:val="en-US"/>
        </w:rPr>
        <w:t xml:space="preserve"> á </w:t>
      </w:r>
      <w:proofErr w:type="spellStart"/>
      <w:r w:rsidRPr="009D76A0">
        <w:rPr>
          <w:lang w:val="en-US"/>
        </w:rPr>
        <w:t>slíkum</w:t>
      </w:r>
      <w:proofErr w:type="spellEnd"/>
      <w:r w:rsidRPr="009D76A0">
        <w:rPr>
          <w:lang w:val="en-US"/>
        </w:rPr>
        <w:t xml:space="preserve"> </w:t>
      </w:r>
      <w:proofErr w:type="spellStart"/>
      <w:r w:rsidRPr="009D76A0">
        <w:rPr>
          <w:lang w:val="en-US"/>
        </w:rPr>
        <w:t>parameterum</w:t>
      </w:r>
      <w:proofErr w:type="spellEnd"/>
      <w:r w:rsidRPr="009D76A0">
        <w:rPr>
          <w:lang w:val="en-US"/>
        </w:rPr>
        <w:t>.</w:t>
      </w:r>
    </w:p>
    <w:p w:rsidR="009D76A0" w:rsidRPr="009D76A0" w:rsidRDefault="009D76A0" w:rsidP="009D76A0">
      <w:pPr>
        <w:rPr>
          <w:lang w:val="en-US"/>
        </w:rPr>
      </w:pPr>
      <w:proofErr w:type="spellStart"/>
      <w:r w:rsidRPr="009D76A0">
        <w:rPr>
          <w:lang w:val="en-US"/>
        </w:rPr>
        <w:t>Ætlum</w:t>
      </w:r>
      <w:proofErr w:type="spellEnd"/>
      <w:r w:rsidRPr="009D76A0">
        <w:rPr>
          <w:lang w:val="en-US"/>
        </w:rPr>
        <w:t xml:space="preserve"> </w:t>
      </w:r>
      <w:proofErr w:type="spellStart"/>
      <w:r w:rsidRPr="009D76A0">
        <w:rPr>
          <w:lang w:val="en-US"/>
        </w:rPr>
        <w:t>við</w:t>
      </w:r>
      <w:proofErr w:type="spellEnd"/>
      <w:r w:rsidRPr="009D76A0">
        <w:rPr>
          <w:lang w:val="en-US"/>
        </w:rPr>
        <w:t xml:space="preserve"> </w:t>
      </w:r>
      <w:proofErr w:type="spellStart"/>
      <w:r w:rsidRPr="009D76A0">
        <w:rPr>
          <w:lang w:val="en-US"/>
        </w:rPr>
        <w:t>að</w:t>
      </w:r>
      <w:proofErr w:type="spellEnd"/>
      <w:r w:rsidRPr="009D76A0">
        <w:rPr>
          <w:lang w:val="en-US"/>
        </w:rPr>
        <w:t xml:space="preserve"> </w:t>
      </w:r>
      <w:proofErr w:type="gramStart"/>
      <w:r w:rsidRPr="009D76A0">
        <w:rPr>
          <w:lang w:val="en-US"/>
        </w:rPr>
        <w:t>ganga</w:t>
      </w:r>
      <w:proofErr w:type="gramEnd"/>
      <w:r w:rsidRPr="009D76A0">
        <w:rPr>
          <w:lang w:val="en-US"/>
        </w:rPr>
        <w:t xml:space="preserve"> </w:t>
      </w:r>
      <w:proofErr w:type="spellStart"/>
      <w:r w:rsidRPr="009D76A0">
        <w:rPr>
          <w:lang w:val="en-US"/>
        </w:rPr>
        <w:t>út</w:t>
      </w:r>
      <w:proofErr w:type="spellEnd"/>
      <w:r w:rsidRPr="009D76A0">
        <w:rPr>
          <w:lang w:val="en-US"/>
        </w:rPr>
        <w:t xml:space="preserve"> </w:t>
      </w:r>
      <w:proofErr w:type="spellStart"/>
      <w:r w:rsidRPr="009D76A0">
        <w:rPr>
          <w:lang w:val="en-US"/>
        </w:rPr>
        <w:t>frá</w:t>
      </w:r>
      <w:proofErr w:type="spellEnd"/>
      <w:r w:rsidRPr="009D76A0">
        <w:rPr>
          <w:lang w:val="en-US"/>
        </w:rPr>
        <w:t xml:space="preserve"> </w:t>
      </w:r>
      <w:proofErr w:type="spellStart"/>
      <w:r w:rsidRPr="009D76A0">
        <w:rPr>
          <w:lang w:val="en-US"/>
        </w:rPr>
        <w:t>botngerð</w:t>
      </w:r>
      <w:proofErr w:type="spellEnd"/>
      <w:r w:rsidRPr="009D76A0">
        <w:rPr>
          <w:lang w:val="en-US"/>
        </w:rPr>
        <w:t xml:space="preserve"> </w:t>
      </w:r>
      <w:proofErr w:type="spellStart"/>
      <w:r w:rsidRPr="009D76A0">
        <w:rPr>
          <w:lang w:val="en-US"/>
        </w:rPr>
        <w:t>og</w:t>
      </w:r>
      <w:proofErr w:type="spellEnd"/>
      <w:r w:rsidRPr="009D76A0">
        <w:rPr>
          <w:lang w:val="en-US"/>
        </w:rPr>
        <w:t xml:space="preserve"> </w:t>
      </w:r>
      <w:proofErr w:type="spellStart"/>
      <w:r w:rsidRPr="009D76A0">
        <w:rPr>
          <w:lang w:val="en-US"/>
        </w:rPr>
        <w:t>týpum</w:t>
      </w:r>
      <w:proofErr w:type="spellEnd"/>
      <w:r w:rsidRPr="009D76A0">
        <w:rPr>
          <w:lang w:val="en-US"/>
        </w:rPr>
        <w:t xml:space="preserve"> </w:t>
      </w:r>
      <w:proofErr w:type="spellStart"/>
      <w:r w:rsidRPr="009D76A0">
        <w:rPr>
          <w:lang w:val="en-US"/>
        </w:rPr>
        <w:t>stöðva</w:t>
      </w:r>
      <w:proofErr w:type="spellEnd"/>
      <w:r w:rsidRPr="009D76A0">
        <w:rPr>
          <w:lang w:val="en-US"/>
        </w:rPr>
        <w:t xml:space="preserve"> </w:t>
      </w:r>
      <w:proofErr w:type="spellStart"/>
      <w:r w:rsidRPr="009D76A0">
        <w:rPr>
          <w:lang w:val="en-US"/>
        </w:rPr>
        <w:t>eins</w:t>
      </w:r>
      <w:proofErr w:type="spellEnd"/>
      <w:r w:rsidRPr="009D76A0">
        <w:rPr>
          <w:lang w:val="en-US"/>
        </w:rPr>
        <w:t xml:space="preserve"> </w:t>
      </w:r>
      <w:proofErr w:type="spellStart"/>
      <w:r w:rsidRPr="009D76A0">
        <w:rPr>
          <w:lang w:val="en-US"/>
        </w:rPr>
        <w:t>og</w:t>
      </w:r>
      <w:proofErr w:type="spellEnd"/>
      <w:r w:rsidRPr="009D76A0">
        <w:rPr>
          <w:lang w:val="en-US"/>
        </w:rPr>
        <w:t xml:space="preserve"> </w:t>
      </w:r>
      <w:proofErr w:type="spellStart"/>
      <w:r w:rsidRPr="009D76A0">
        <w:rPr>
          <w:lang w:val="en-US"/>
        </w:rPr>
        <w:t>Valtýr</w:t>
      </w:r>
      <w:proofErr w:type="spellEnd"/>
      <w:r w:rsidRPr="009D76A0">
        <w:rPr>
          <w:lang w:val="en-US"/>
        </w:rPr>
        <w:t>/</w:t>
      </w:r>
      <w:proofErr w:type="spellStart"/>
      <w:r w:rsidRPr="009D76A0">
        <w:rPr>
          <w:lang w:val="en-US"/>
        </w:rPr>
        <w:t>Agnar</w:t>
      </w:r>
      <w:proofErr w:type="spellEnd"/>
      <w:r w:rsidRPr="009D76A0">
        <w:rPr>
          <w:lang w:val="en-US"/>
        </w:rPr>
        <w:t xml:space="preserve">? </w:t>
      </w:r>
      <w:proofErr w:type="spellStart"/>
      <w:r w:rsidRPr="009D76A0">
        <w:rPr>
          <w:lang w:val="en-US"/>
        </w:rPr>
        <w:t>Endurskoða</w:t>
      </w:r>
      <w:proofErr w:type="spellEnd"/>
      <w:r w:rsidRPr="009D76A0">
        <w:rPr>
          <w:lang w:val="en-US"/>
        </w:rPr>
        <w:t xml:space="preserve"> </w:t>
      </w:r>
      <w:proofErr w:type="spellStart"/>
      <w:r w:rsidRPr="009D76A0">
        <w:rPr>
          <w:lang w:val="en-US"/>
        </w:rPr>
        <w:t>það</w:t>
      </w:r>
      <w:proofErr w:type="spellEnd"/>
      <w:r w:rsidRPr="009D76A0">
        <w:rPr>
          <w:lang w:val="en-US"/>
        </w:rPr>
        <w:t xml:space="preserve"> </w:t>
      </w:r>
      <w:proofErr w:type="spellStart"/>
      <w:r w:rsidRPr="009D76A0">
        <w:rPr>
          <w:lang w:val="en-US"/>
        </w:rPr>
        <w:t>eða</w:t>
      </w:r>
      <w:proofErr w:type="spellEnd"/>
      <w:r w:rsidRPr="009D76A0">
        <w:rPr>
          <w:lang w:val="en-US"/>
        </w:rPr>
        <w:t xml:space="preserve"> </w:t>
      </w:r>
      <w:proofErr w:type="spellStart"/>
      <w:r w:rsidRPr="009D76A0">
        <w:rPr>
          <w:lang w:val="en-US"/>
        </w:rPr>
        <w:t>ákveða</w:t>
      </w:r>
      <w:proofErr w:type="spellEnd"/>
      <w:r w:rsidRPr="009D76A0">
        <w:rPr>
          <w:lang w:val="en-US"/>
        </w:rPr>
        <w:t xml:space="preserve"> </w:t>
      </w:r>
      <w:proofErr w:type="spellStart"/>
      <w:r w:rsidRPr="009D76A0">
        <w:rPr>
          <w:lang w:val="en-US"/>
        </w:rPr>
        <w:t>að</w:t>
      </w:r>
      <w:proofErr w:type="spellEnd"/>
      <w:r w:rsidRPr="009D76A0">
        <w:rPr>
          <w:lang w:val="en-US"/>
        </w:rPr>
        <w:t xml:space="preserve"> </w:t>
      </w:r>
      <w:proofErr w:type="spellStart"/>
      <w:r w:rsidRPr="009D76A0">
        <w:rPr>
          <w:lang w:val="en-US"/>
        </w:rPr>
        <w:t>þetta</w:t>
      </w:r>
      <w:proofErr w:type="spellEnd"/>
      <w:r w:rsidRPr="009D76A0">
        <w:rPr>
          <w:lang w:val="en-US"/>
        </w:rPr>
        <w:t xml:space="preserve"> </w:t>
      </w:r>
      <w:proofErr w:type="spellStart"/>
      <w:r w:rsidRPr="009D76A0">
        <w:rPr>
          <w:lang w:val="en-US"/>
        </w:rPr>
        <w:t>sé</w:t>
      </w:r>
      <w:proofErr w:type="spellEnd"/>
      <w:r w:rsidRPr="009D76A0">
        <w:rPr>
          <w:lang w:val="en-US"/>
        </w:rPr>
        <w:t xml:space="preserve"> </w:t>
      </w:r>
      <w:proofErr w:type="spellStart"/>
      <w:r w:rsidRPr="009D76A0">
        <w:rPr>
          <w:lang w:val="en-US"/>
        </w:rPr>
        <w:t>einsleitt</w:t>
      </w:r>
      <w:proofErr w:type="spellEnd"/>
      <w:r w:rsidRPr="009D76A0">
        <w:rPr>
          <w:lang w:val="en-US"/>
        </w:rPr>
        <w:t xml:space="preserve"> m.t.t. </w:t>
      </w:r>
      <w:proofErr w:type="spellStart"/>
      <w:r w:rsidRPr="009D76A0">
        <w:rPr>
          <w:lang w:val="en-US"/>
        </w:rPr>
        <w:t>botngerðar</w:t>
      </w:r>
      <w:proofErr w:type="spellEnd"/>
      <w:r w:rsidRPr="009D76A0">
        <w:rPr>
          <w:lang w:val="en-US"/>
        </w:rPr>
        <w:t xml:space="preserve"> </w:t>
      </w:r>
      <w:proofErr w:type="spellStart"/>
      <w:r w:rsidRPr="009D76A0">
        <w:rPr>
          <w:lang w:val="en-US"/>
        </w:rPr>
        <w:t>úr</w:t>
      </w:r>
      <w:proofErr w:type="spellEnd"/>
      <w:r w:rsidRPr="009D76A0">
        <w:rPr>
          <w:lang w:val="en-US"/>
        </w:rPr>
        <w:t xml:space="preserve"> </w:t>
      </w:r>
      <w:proofErr w:type="spellStart"/>
      <w:r w:rsidRPr="009D76A0">
        <w:rPr>
          <w:lang w:val="en-US"/>
        </w:rPr>
        <w:t>því</w:t>
      </w:r>
      <w:proofErr w:type="spellEnd"/>
      <w:r w:rsidRPr="009D76A0">
        <w:rPr>
          <w:lang w:val="en-US"/>
        </w:rPr>
        <w:t xml:space="preserve"> B0 </w:t>
      </w:r>
      <w:proofErr w:type="spellStart"/>
      <w:r w:rsidRPr="009D76A0">
        <w:rPr>
          <w:lang w:val="en-US"/>
        </w:rPr>
        <w:t>er</w:t>
      </w:r>
      <w:proofErr w:type="spellEnd"/>
      <w:r w:rsidRPr="009D76A0">
        <w:rPr>
          <w:lang w:val="en-US"/>
        </w:rPr>
        <w:t xml:space="preserve"> </w:t>
      </w:r>
      <w:proofErr w:type="spellStart"/>
      <w:r w:rsidRPr="009D76A0">
        <w:rPr>
          <w:lang w:val="en-US"/>
        </w:rPr>
        <w:t>farin</w:t>
      </w:r>
      <w:proofErr w:type="spellEnd"/>
      <w:r w:rsidRPr="009D76A0">
        <w:rPr>
          <w:lang w:val="en-US"/>
        </w:rPr>
        <w:t xml:space="preserve"> </w:t>
      </w:r>
      <w:proofErr w:type="spellStart"/>
      <w:r w:rsidRPr="009D76A0">
        <w:rPr>
          <w:lang w:val="en-US"/>
        </w:rPr>
        <w:t>út</w:t>
      </w:r>
      <w:proofErr w:type="spellEnd"/>
      <w:r w:rsidRPr="009D76A0">
        <w:rPr>
          <w:lang w:val="en-US"/>
        </w:rPr>
        <w:t>?</w:t>
      </w:r>
    </w:p>
    <w:p w:rsidR="009D76A0" w:rsidRDefault="009D76A0" w:rsidP="009D76A0">
      <w:pPr>
        <w:rPr>
          <w:lang w:val="en-US"/>
        </w:rPr>
      </w:pPr>
      <w:proofErr w:type="spellStart"/>
      <w:r w:rsidRPr="009D76A0">
        <w:rPr>
          <w:lang w:val="en-US"/>
        </w:rPr>
        <w:t>Er</w:t>
      </w:r>
      <w:proofErr w:type="spellEnd"/>
      <w:r w:rsidRPr="009D76A0">
        <w:rPr>
          <w:lang w:val="en-US"/>
        </w:rPr>
        <w:t xml:space="preserve"> </w:t>
      </w:r>
      <w:proofErr w:type="spellStart"/>
      <w:r w:rsidRPr="009D76A0">
        <w:rPr>
          <w:lang w:val="en-US"/>
        </w:rPr>
        <w:t>þarna</w:t>
      </w:r>
      <w:proofErr w:type="spellEnd"/>
      <w:r w:rsidRPr="009D76A0">
        <w:rPr>
          <w:lang w:val="en-US"/>
        </w:rPr>
        <w:t xml:space="preserve"> </w:t>
      </w:r>
      <w:proofErr w:type="spellStart"/>
      <w:r w:rsidRPr="009D76A0">
        <w:rPr>
          <w:lang w:val="en-US"/>
        </w:rPr>
        <w:t>einhver</w:t>
      </w:r>
      <w:proofErr w:type="spellEnd"/>
      <w:r w:rsidRPr="009D76A0">
        <w:rPr>
          <w:lang w:val="en-US"/>
        </w:rPr>
        <w:t xml:space="preserve"> </w:t>
      </w:r>
      <w:proofErr w:type="spellStart"/>
      <w:r w:rsidRPr="009D76A0">
        <w:rPr>
          <w:lang w:val="en-US"/>
        </w:rPr>
        <w:t>lagskipting</w:t>
      </w:r>
      <w:proofErr w:type="spellEnd"/>
      <w:r w:rsidRPr="009D76A0">
        <w:rPr>
          <w:lang w:val="en-US"/>
        </w:rPr>
        <w:t xml:space="preserve"> </w:t>
      </w:r>
      <w:proofErr w:type="spellStart"/>
      <w:proofErr w:type="gramStart"/>
      <w:r w:rsidRPr="009D76A0">
        <w:rPr>
          <w:lang w:val="en-US"/>
        </w:rPr>
        <w:t>sem</w:t>
      </w:r>
      <w:proofErr w:type="spellEnd"/>
      <w:proofErr w:type="gramEnd"/>
      <w:r w:rsidRPr="009D76A0">
        <w:rPr>
          <w:lang w:val="en-US"/>
        </w:rPr>
        <w:t xml:space="preserve"> </w:t>
      </w:r>
      <w:proofErr w:type="spellStart"/>
      <w:r w:rsidRPr="009D76A0">
        <w:rPr>
          <w:lang w:val="en-US"/>
        </w:rPr>
        <w:t>við</w:t>
      </w:r>
      <w:proofErr w:type="spellEnd"/>
      <w:r w:rsidRPr="009D76A0">
        <w:rPr>
          <w:lang w:val="en-US"/>
        </w:rPr>
        <w:t xml:space="preserve"> </w:t>
      </w:r>
      <w:proofErr w:type="spellStart"/>
      <w:r w:rsidRPr="009D76A0">
        <w:rPr>
          <w:lang w:val="en-US"/>
        </w:rPr>
        <w:t>vitum</w:t>
      </w:r>
      <w:proofErr w:type="spellEnd"/>
      <w:r w:rsidRPr="009D76A0">
        <w:rPr>
          <w:lang w:val="en-US"/>
        </w:rPr>
        <w:t xml:space="preserve"> um? </w:t>
      </w:r>
      <w:proofErr w:type="spellStart"/>
      <w:proofErr w:type="gramStart"/>
      <w:r w:rsidRPr="009D76A0">
        <w:rPr>
          <w:lang w:val="en-US"/>
        </w:rPr>
        <w:t>Ættu</w:t>
      </w:r>
      <w:proofErr w:type="spellEnd"/>
      <w:r w:rsidRPr="009D76A0">
        <w:rPr>
          <w:lang w:val="en-US"/>
        </w:rPr>
        <w:t xml:space="preserve"> </w:t>
      </w:r>
      <w:proofErr w:type="spellStart"/>
      <w:r w:rsidRPr="009D76A0">
        <w:rPr>
          <w:lang w:val="en-US"/>
        </w:rPr>
        <w:t>sjávarföllin</w:t>
      </w:r>
      <w:proofErr w:type="spellEnd"/>
      <w:r w:rsidRPr="009D76A0">
        <w:rPr>
          <w:lang w:val="en-US"/>
        </w:rPr>
        <w:t xml:space="preserve"> </w:t>
      </w:r>
      <w:proofErr w:type="spellStart"/>
      <w:r w:rsidRPr="009D76A0">
        <w:rPr>
          <w:lang w:val="en-US"/>
        </w:rPr>
        <w:t>ekki</w:t>
      </w:r>
      <w:proofErr w:type="spellEnd"/>
      <w:r w:rsidRPr="009D76A0">
        <w:rPr>
          <w:lang w:val="en-US"/>
        </w:rPr>
        <w:t xml:space="preserve"> </w:t>
      </w:r>
      <w:proofErr w:type="spellStart"/>
      <w:r w:rsidRPr="009D76A0">
        <w:rPr>
          <w:lang w:val="en-US"/>
        </w:rPr>
        <w:t>að</w:t>
      </w:r>
      <w:proofErr w:type="spellEnd"/>
      <w:r w:rsidRPr="009D76A0">
        <w:rPr>
          <w:lang w:val="en-US"/>
        </w:rPr>
        <w:t xml:space="preserve"> </w:t>
      </w:r>
      <w:proofErr w:type="spellStart"/>
      <w:r w:rsidRPr="009D76A0">
        <w:rPr>
          <w:lang w:val="en-US"/>
        </w:rPr>
        <w:t>þurrka</w:t>
      </w:r>
      <w:proofErr w:type="spellEnd"/>
      <w:r w:rsidRPr="009D76A0">
        <w:rPr>
          <w:lang w:val="en-US"/>
        </w:rPr>
        <w:t xml:space="preserve"> </w:t>
      </w:r>
      <w:proofErr w:type="spellStart"/>
      <w:r w:rsidRPr="009D76A0">
        <w:rPr>
          <w:lang w:val="en-US"/>
        </w:rPr>
        <w:t>það</w:t>
      </w:r>
      <w:proofErr w:type="spellEnd"/>
      <w:r w:rsidRPr="009D76A0">
        <w:rPr>
          <w:lang w:val="en-US"/>
        </w:rPr>
        <w:t xml:space="preserve"> </w:t>
      </w:r>
      <w:proofErr w:type="spellStart"/>
      <w:r w:rsidRPr="009D76A0">
        <w:rPr>
          <w:lang w:val="en-US"/>
        </w:rPr>
        <w:t>út</w:t>
      </w:r>
      <w:proofErr w:type="spellEnd"/>
      <w:r w:rsidRPr="009D76A0">
        <w:rPr>
          <w:lang w:val="en-US"/>
        </w:rPr>
        <w:t xml:space="preserve"> </w:t>
      </w:r>
      <w:proofErr w:type="spellStart"/>
      <w:r w:rsidRPr="009D76A0">
        <w:rPr>
          <w:lang w:val="en-US"/>
        </w:rPr>
        <w:t>a.m.k</w:t>
      </w:r>
      <w:proofErr w:type="spellEnd"/>
      <w:r w:rsidRPr="009D76A0">
        <w:rPr>
          <w:lang w:val="en-US"/>
        </w:rPr>
        <w:t xml:space="preserve">. 2x á </w:t>
      </w:r>
      <w:proofErr w:type="spellStart"/>
      <w:r w:rsidRPr="009D76A0">
        <w:rPr>
          <w:lang w:val="en-US"/>
        </w:rPr>
        <w:t>sólarhring</w:t>
      </w:r>
      <w:proofErr w:type="spellEnd"/>
      <w:r w:rsidRPr="009D76A0">
        <w:rPr>
          <w:lang w:val="en-US"/>
        </w:rPr>
        <w:t>?</w:t>
      </w:r>
      <w:proofErr w:type="gramEnd"/>
    </w:p>
    <w:p w:rsidR="000D3313" w:rsidRDefault="000D3313">
      <w:pPr>
        <w:rPr>
          <w:b/>
          <w:lang w:val="en-US"/>
        </w:rPr>
      </w:pPr>
    </w:p>
    <w:p w:rsidR="009D76A0" w:rsidRPr="009D76A0" w:rsidRDefault="009D76A0">
      <w:pPr>
        <w:rPr>
          <w:b/>
          <w:lang w:val="en-US"/>
        </w:rPr>
      </w:pPr>
      <w:r w:rsidRPr="009D76A0">
        <w:rPr>
          <w:b/>
          <w:lang w:val="en-US"/>
        </w:rPr>
        <w:t xml:space="preserve">Conclusion </w:t>
      </w:r>
      <w:proofErr w:type="spellStart"/>
      <w:r w:rsidRPr="009D76A0">
        <w:rPr>
          <w:b/>
          <w:lang w:val="en-US"/>
        </w:rPr>
        <w:t>punktar</w:t>
      </w:r>
      <w:proofErr w:type="spellEnd"/>
      <w:r w:rsidRPr="009D76A0">
        <w:rPr>
          <w:b/>
          <w:lang w:val="en-US"/>
        </w:rPr>
        <w:t>:</w:t>
      </w:r>
    </w:p>
    <w:p w:rsidR="009D76A0" w:rsidRDefault="009D76A0">
      <w:pPr>
        <w:rPr>
          <w:lang w:val="en-US"/>
        </w:rPr>
      </w:pPr>
      <w:r w:rsidRPr="009D76A0">
        <w:rPr>
          <w:lang w:val="en-US"/>
        </w:rPr>
        <w:t>First study to link hypoxia with benthic animals within the Northern Atlantic? (</w:t>
      </w:r>
      <w:proofErr w:type="spellStart"/>
      <w:r w:rsidRPr="009D76A0">
        <w:rPr>
          <w:lang w:val="en-US"/>
        </w:rPr>
        <w:t>Grænland</w:t>
      </w:r>
      <w:proofErr w:type="spellEnd"/>
      <w:r w:rsidRPr="009D76A0">
        <w:rPr>
          <w:lang w:val="en-US"/>
        </w:rPr>
        <w:t xml:space="preserve">, </w:t>
      </w:r>
      <w:proofErr w:type="spellStart"/>
      <w:r w:rsidRPr="009D76A0">
        <w:rPr>
          <w:lang w:val="en-US"/>
        </w:rPr>
        <w:t>Ísland</w:t>
      </w:r>
      <w:proofErr w:type="spellEnd"/>
      <w:r w:rsidRPr="009D76A0">
        <w:rPr>
          <w:lang w:val="en-US"/>
        </w:rPr>
        <w:t xml:space="preserve">, </w:t>
      </w:r>
      <w:proofErr w:type="spellStart"/>
      <w:r w:rsidRPr="009D76A0">
        <w:rPr>
          <w:lang w:val="en-US"/>
        </w:rPr>
        <w:t>Færeyjar</w:t>
      </w:r>
      <w:proofErr w:type="spellEnd"/>
      <w:r w:rsidRPr="009D76A0">
        <w:rPr>
          <w:lang w:val="en-US"/>
        </w:rPr>
        <w:t xml:space="preserve">, </w:t>
      </w:r>
      <w:proofErr w:type="spellStart"/>
      <w:r w:rsidRPr="009D76A0">
        <w:rPr>
          <w:lang w:val="en-US"/>
        </w:rPr>
        <w:t>Svalbarði</w:t>
      </w:r>
      <w:proofErr w:type="spellEnd"/>
      <w:r w:rsidRPr="009D76A0">
        <w:rPr>
          <w:lang w:val="en-US"/>
        </w:rPr>
        <w:t>?)</w:t>
      </w:r>
    </w:p>
    <w:p w:rsidR="009D76A0" w:rsidRPr="009D76A0" w:rsidRDefault="009D76A0">
      <w:pPr>
        <w:rPr>
          <w:lang w:val="en-US"/>
        </w:rPr>
      </w:pPr>
      <w:proofErr w:type="spellStart"/>
      <w:r w:rsidRPr="009D76A0">
        <w:rPr>
          <w:lang w:val="en-US"/>
        </w:rPr>
        <w:t>Rannsóknin</w:t>
      </w:r>
      <w:proofErr w:type="spellEnd"/>
      <w:r w:rsidRPr="009D76A0">
        <w:rPr>
          <w:lang w:val="en-US"/>
        </w:rPr>
        <w:t xml:space="preserve"> </w:t>
      </w:r>
      <w:proofErr w:type="spellStart"/>
      <w:r w:rsidRPr="009D76A0">
        <w:rPr>
          <w:lang w:val="en-US"/>
        </w:rPr>
        <w:t>mikilvæg</w:t>
      </w:r>
      <w:proofErr w:type="spellEnd"/>
      <w:r w:rsidRPr="009D76A0">
        <w:rPr>
          <w:lang w:val="en-US"/>
        </w:rPr>
        <w:t xml:space="preserve"> </w:t>
      </w:r>
      <w:proofErr w:type="spellStart"/>
      <w:r w:rsidRPr="009D76A0">
        <w:rPr>
          <w:lang w:val="en-US"/>
        </w:rPr>
        <w:t>alþjóðlega</w:t>
      </w:r>
      <w:proofErr w:type="spellEnd"/>
      <w:r w:rsidRPr="009D76A0">
        <w:rPr>
          <w:lang w:val="en-US"/>
        </w:rPr>
        <w:t xml:space="preserve"> </w:t>
      </w:r>
      <w:proofErr w:type="spellStart"/>
      <w:r w:rsidRPr="009D76A0">
        <w:rPr>
          <w:lang w:val="en-US"/>
        </w:rPr>
        <w:t>vegna</w:t>
      </w:r>
      <w:proofErr w:type="spellEnd"/>
      <w:r w:rsidRPr="009D76A0">
        <w:rPr>
          <w:lang w:val="en-US"/>
        </w:rPr>
        <w:t xml:space="preserve"> </w:t>
      </w:r>
      <w:proofErr w:type="spellStart"/>
      <w:r w:rsidRPr="009D76A0">
        <w:rPr>
          <w:lang w:val="en-US"/>
        </w:rPr>
        <w:t>þess</w:t>
      </w:r>
      <w:proofErr w:type="spellEnd"/>
      <w:r w:rsidRPr="009D76A0">
        <w:rPr>
          <w:lang w:val="en-US"/>
        </w:rPr>
        <w:t xml:space="preserve"> </w:t>
      </w:r>
      <w:proofErr w:type="spellStart"/>
      <w:r w:rsidRPr="009D76A0">
        <w:rPr>
          <w:lang w:val="en-US"/>
        </w:rPr>
        <w:t>að</w:t>
      </w:r>
      <w:proofErr w:type="spellEnd"/>
      <w:r w:rsidRPr="009D76A0">
        <w:rPr>
          <w:lang w:val="en-US"/>
        </w:rPr>
        <w:t>…so what…because….</w:t>
      </w:r>
    </w:p>
    <w:p w:rsidR="009D76A0" w:rsidRDefault="009D76A0">
      <w:pPr>
        <w:rPr>
          <w:lang w:val="en-US"/>
        </w:rPr>
      </w:pPr>
    </w:p>
    <w:p w:rsidR="009D76A0" w:rsidRDefault="009D76A0">
      <w:pPr>
        <w:rPr>
          <w:lang w:val="en-US"/>
        </w:rPr>
      </w:pPr>
    </w:p>
    <w:p w:rsidR="00C3090B" w:rsidRDefault="00FD2754">
      <w:pPr>
        <w:rPr>
          <w:b/>
          <w:lang w:val="en-US"/>
        </w:rPr>
      </w:pPr>
      <w:r w:rsidRPr="00FD2754">
        <w:rPr>
          <w:b/>
          <w:lang w:val="en-US"/>
        </w:rPr>
        <w:t>References</w:t>
      </w:r>
    </w:p>
    <w:p w:rsidR="00F649BF" w:rsidRDefault="00F649BF" w:rsidP="00634790">
      <w:pPr>
        <w:rPr>
          <w:ins w:id="333" w:author="Jón Einar" w:date="2018-03-19T14:06:00Z"/>
          <w:lang w:val="en-US"/>
        </w:rPr>
      </w:pPr>
      <w:proofErr w:type="spellStart"/>
      <w:proofErr w:type="gramStart"/>
      <w:r w:rsidRPr="00634790">
        <w:rPr>
          <w:lang w:val="en-US"/>
        </w:rPr>
        <w:t>Belley</w:t>
      </w:r>
      <w:proofErr w:type="spellEnd"/>
      <w:r w:rsidR="004535E6" w:rsidRPr="00634790">
        <w:rPr>
          <w:lang w:val="en-US"/>
        </w:rPr>
        <w:t xml:space="preserve">, R., </w:t>
      </w:r>
      <w:proofErr w:type="spellStart"/>
      <w:r w:rsidR="004535E6" w:rsidRPr="00634790">
        <w:rPr>
          <w:lang w:val="en-US"/>
        </w:rPr>
        <w:t>Archambault</w:t>
      </w:r>
      <w:proofErr w:type="spellEnd"/>
      <w:r w:rsidR="004535E6" w:rsidRPr="00634790">
        <w:rPr>
          <w:lang w:val="en-US"/>
        </w:rPr>
        <w:t xml:space="preserve">, P., </w:t>
      </w:r>
      <w:proofErr w:type="spellStart"/>
      <w:r w:rsidR="004535E6" w:rsidRPr="00634790">
        <w:rPr>
          <w:lang w:val="en-US"/>
        </w:rPr>
        <w:t>Sundby</w:t>
      </w:r>
      <w:proofErr w:type="spellEnd"/>
      <w:r w:rsidR="004535E6" w:rsidRPr="00634790">
        <w:rPr>
          <w:lang w:val="en-US"/>
        </w:rPr>
        <w:t>, B., Gilbert, F., &amp; Gagnon, J.-M.</w:t>
      </w:r>
      <w:proofErr w:type="gramEnd"/>
      <w:r w:rsidR="004535E6" w:rsidRPr="00634790">
        <w:rPr>
          <w:lang w:val="en-US"/>
        </w:rPr>
        <w:t xml:space="preserve"> </w:t>
      </w:r>
      <w:proofErr w:type="gramStart"/>
      <w:r w:rsidRPr="00634790">
        <w:rPr>
          <w:lang w:val="en-US"/>
        </w:rPr>
        <w:t>l.</w:t>
      </w:r>
      <w:r w:rsidR="004535E6" w:rsidRPr="00634790">
        <w:rPr>
          <w:lang w:val="en-US"/>
        </w:rPr>
        <w:t xml:space="preserve"> </w:t>
      </w:r>
      <w:r w:rsidRPr="00634790">
        <w:rPr>
          <w:lang w:val="en-US"/>
        </w:rPr>
        <w:t xml:space="preserve"> </w:t>
      </w:r>
      <w:r w:rsidR="004535E6" w:rsidRPr="00634790">
        <w:rPr>
          <w:lang w:val="en-US"/>
        </w:rPr>
        <w:t>(</w:t>
      </w:r>
      <w:proofErr w:type="gramEnd"/>
      <w:r w:rsidRPr="00634790">
        <w:rPr>
          <w:lang w:val="en-US"/>
        </w:rPr>
        <w:t>2010</w:t>
      </w:r>
      <w:r w:rsidR="004535E6" w:rsidRPr="00634790">
        <w:rPr>
          <w:lang w:val="en-US"/>
        </w:rPr>
        <w:t xml:space="preserve">) Effects of hypoxia on benthic </w:t>
      </w:r>
      <w:proofErr w:type="spellStart"/>
      <w:r w:rsidR="004535E6" w:rsidRPr="00634790">
        <w:rPr>
          <w:lang w:val="en-US"/>
        </w:rPr>
        <w:t>macrofauna</w:t>
      </w:r>
      <w:proofErr w:type="spellEnd"/>
      <w:r w:rsidR="004535E6" w:rsidRPr="00634790">
        <w:rPr>
          <w:lang w:val="en-US"/>
        </w:rPr>
        <w:t xml:space="preserve"> and bioturbation in the Estuary and Gulf of St. Lawrence, Canada. Continental Shelf Research 30:  1302–1313.</w:t>
      </w:r>
    </w:p>
    <w:p w:rsidR="00EB4A04" w:rsidRPr="00634790" w:rsidRDefault="00EB4A04" w:rsidP="00634790">
      <w:pPr>
        <w:rPr>
          <w:lang w:val="en-US"/>
        </w:rPr>
      </w:pPr>
      <w:ins w:id="334" w:author="Jón Einar" w:date="2018-03-19T14:06:00Z">
        <w:r w:rsidRPr="00EB4A04">
          <w:rPr>
            <w:lang w:val="en-US"/>
          </w:rPr>
          <w:lastRenderedPageBreak/>
          <w:t xml:space="preserve">Borja, </w:t>
        </w:r>
        <w:proofErr w:type="gramStart"/>
        <w:r w:rsidRPr="00EB4A04">
          <w:rPr>
            <w:lang w:val="en-US"/>
          </w:rPr>
          <w:t>Á.,</w:t>
        </w:r>
        <w:proofErr w:type="gramEnd"/>
        <w:r w:rsidRPr="00EB4A04">
          <w:rPr>
            <w:lang w:val="en-US"/>
          </w:rPr>
          <w:t xml:space="preserve"> </w:t>
        </w:r>
        <w:proofErr w:type="spellStart"/>
        <w:r w:rsidRPr="00EB4A04">
          <w:rPr>
            <w:lang w:val="en-US"/>
          </w:rPr>
          <w:t>Dauer</w:t>
        </w:r>
        <w:proofErr w:type="spellEnd"/>
        <w:r w:rsidRPr="00EB4A04">
          <w:rPr>
            <w:lang w:val="en-US"/>
          </w:rPr>
          <w:t xml:space="preserve">, D. M., Elliott, M., &amp; </w:t>
        </w:r>
        <w:proofErr w:type="spellStart"/>
        <w:r w:rsidRPr="00EB4A04">
          <w:rPr>
            <w:lang w:val="en-US"/>
          </w:rPr>
          <w:t>Simenstad</w:t>
        </w:r>
        <w:proofErr w:type="spellEnd"/>
        <w:r w:rsidRPr="00EB4A04">
          <w:rPr>
            <w:lang w:val="en-US"/>
          </w:rPr>
          <w:t>, C. A. (2010). Medium-and long-term recovery of estuarine and coastal ecosystems: patterns, rates and restoration effectiveness. Estuaries and Coasts, 33(6), 1249-1260.</w:t>
        </w:r>
      </w:ins>
    </w:p>
    <w:p w:rsidR="00FD2754" w:rsidRPr="00634790" w:rsidRDefault="00522F2F" w:rsidP="00634790">
      <w:pPr>
        <w:rPr>
          <w:lang w:val="en-US"/>
        </w:rPr>
      </w:pPr>
      <w:r w:rsidRPr="00634790">
        <w:rPr>
          <w:lang w:val="en-US"/>
        </w:rPr>
        <w:t xml:space="preserve">Caswell, B.A., &amp; </w:t>
      </w:r>
      <w:proofErr w:type="spellStart"/>
      <w:r w:rsidRPr="00634790">
        <w:rPr>
          <w:lang w:val="en-US"/>
        </w:rPr>
        <w:t>Frid</w:t>
      </w:r>
      <w:proofErr w:type="spellEnd"/>
      <w:r w:rsidRPr="00634790">
        <w:rPr>
          <w:lang w:val="en-US"/>
        </w:rPr>
        <w:t>, C. L. J. (</w:t>
      </w:r>
      <w:r w:rsidR="00FD2754" w:rsidRPr="00634790">
        <w:rPr>
          <w:lang w:val="en-US"/>
        </w:rPr>
        <w:t>2017</w:t>
      </w:r>
      <w:r w:rsidRPr="00634790">
        <w:rPr>
          <w:lang w:val="en-US"/>
        </w:rPr>
        <w:t xml:space="preserve">) </w:t>
      </w:r>
      <w:r w:rsidR="007B7962" w:rsidRPr="00634790">
        <w:rPr>
          <w:lang w:val="en-US"/>
        </w:rPr>
        <w:t xml:space="preserve">Marine ecosystem resilience during extreme deoxygenation: the Early Jurassic oceanic anoxic event. </w:t>
      </w:r>
      <w:proofErr w:type="spellStart"/>
      <w:r w:rsidR="00822394" w:rsidRPr="00634790">
        <w:rPr>
          <w:lang w:val="en-US"/>
        </w:rPr>
        <w:t>Oecologia</w:t>
      </w:r>
      <w:proofErr w:type="spellEnd"/>
      <w:r w:rsidR="00822394" w:rsidRPr="00634790">
        <w:rPr>
          <w:lang w:val="en-US"/>
        </w:rPr>
        <w:t xml:space="preserve"> </w:t>
      </w:r>
      <w:r w:rsidR="007B7962" w:rsidRPr="00634790">
        <w:rPr>
          <w:lang w:val="en-US"/>
        </w:rPr>
        <w:t>183:</w:t>
      </w:r>
      <w:r w:rsidR="00822394" w:rsidRPr="00634790">
        <w:rPr>
          <w:lang w:val="en-US"/>
        </w:rPr>
        <w:t xml:space="preserve"> </w:t>
      </w:r>
      <w:r w:rsidR="007B7962" w:rsidRPr="00634790">
        <w:rPr>
          <w:lang w:val="en-US"/>
        </w:rPr>
        <w:t>275–290. DOI 10.1007/s00442-016-3747-6</w:t>
      </w:r>
    </w:p>
    <w:p w:rsidR="00C30FBE" w:rsidRPr="00634790" w:rsidRDefault="00C30FBE" w:rsidP="00634790">
      <w:pPr>
        <w:rPr>
          <w:lang w:val="en-US"/>
        </w:rPr>
      </w:pPr>
      <w:proofErr w:type="gramStart"/>
      <w:r w:rsidRPr="00634790">
        <w:rPr>
          <w:lang w:val="en-US"/>
        </w:rPr>
        <w:t xml:space="preserve">Como, S., &amp; </w:t>
      </w:r>
      <w:proofErr w:type="spellStart"/>
      <w:r w:rsidRPr="00634790">
        <w:rPr>
          <w:lang w:val="en-US"/>
        </w:rPr>
        <w:t>Magni</w:t>
      </w:r>
      <w:proofErr w:type="spellEnd"/>
      <w:r w:rsidRPr="00634790">
        <w:rPr>
          <w:lang w:val="en-US"/>
        </w:rPr>
        <w:t xml:space="preserve">, P. (2009) Temporal changes of a </w:t>
      </w:r>
      <w:proofErr w:type="spellStart"/>
      <w:r w:rsidRPr="00634790">
        <w:rPr>
          <w:lang w:val="en-US"/>
        </w:rPr>
        <w:t>macrobenthic</w:t>
      </w:r>
      <w:proofErr w:type="spellEnd"/>
      <w:r w:rsidRPr="00634790">
        <w:rPr>
          <w:lang w:val="en-US"/>
        </w:rPr>
        <w:t xml:space="preserve"> assemblage in harsh lagoon sediments.</w:t>
      </w:r>
      <w:proofErr w:type="gramEnd"/>
      <w:r w:rsidRPr="00634790">
        <w:rPr>
          <w:lang w:val="en-US"/>
        </w:rPr>
        <w:t xml:space="preserve"> </w:t>
      </w:r>
      <w:proofErr w:type="gramStart"/>
      <w:r w:rsidRPr="00634790">
        <w:rPr>
          <w:lang w:val="en-US"/>
        </w:rPr>
        <w:t>Estuarine, Coastal and Shelf Science 83: 638–646.</w:t>
      </w:r>
      <w:proofErr w:type="gramEnd"/>
      <w:r w:rsidRPr="00634790">
        <w:rPr>
          <w:lang w:val="en-US"/>
        </w:rPr>
        <w:t xml:space="preserve"> </w:t>
      </w:r>
    </w:p>
    <w:p w:rsidR="003A5E15" w:rsidRPr="00634790" w:rsidRDefault="003A5E15" w:rsidP="00634790">
      <w:r w:rsidRPr="00634790">
        <w:t xml:space="preserve">Diaz, R. J., &amp; Rosenberg, R. (2008). Spreading dead zones and consequences for marine ecosystems. Science, 321(5891), 926-929. </w:t>
      </w:r>
    </w:p>
    <w:p w:rsidR="00566387" w:rsidRPr="00634790" w:rsidRDefault="00566387" w:rsidP="00634790">
      <w:r w:rsidRPr="00634790">
        <w:t>Diaz, R. J., &amp; Rosenberg, R. (2011). Introduction to environmental and economic consequences of hypoxia. Water Resources Development, 27, 71-82.</w:t>
      </w:r>
    </w:p>
    <w:p w:rsidR="00F649BF" w:rsidRPr="00634790" w:rsidRDefault="00F649BF" w:rsidP="00634790">
      <w:pPr>
        <w:rPr>
          <w:lang w:val="en-US"/>
        </w:rPr>
      </w:pPr>
      <w:proofErr w:type="spellStart"/>
      <w:proofErr w:type="gramStart"/>
      <w:r w:rsidRPr="00634790">
        <w:rPr>
          <w:lang w:val="en-US"/>
        </w:rPr>
        <w:t>Díaz-Asencio</w:t>
      </w:r>
      <w:proofErr w:type="spellEnd"/>
      <w:r w:rsidR="00116F82" w:rsidRPr="00634790">
        <w:rPr>
          <w:lang w:val="en-US"/>
        </w:rPr>
        <w:t xml:space="preserve">, L., </w:t>
      </w:r>
      <w:proofErr w:type="spellStart"/>
      <w:r w:rsidR="00116F82" w:rsidRPr="00634790">
        <w:rPr>
          <w:lang w:val="en-US"/>
        </w:rPr>
        <w:t>Helguera</w:t>
      </w:r>
      <w:proofErr w:type="spellEnd"/>
      <w:r w:rsidR="00116F82" w:rsidRPr="00634790">
        <w:rPr>
          <w:lang w:val="en-US"/>
        </w:rPr>
        <w:t xml:space="preserve">, Y., </w:t>
      </w:r>
      <w:proofErr w:type="spellStart"/>
      <w:r w:rsidR="00116F82" w:rsidRPr="00634790">
        <w:rPr>
          <w:lang w:val="en-US"/>
        </w:rPr>
        <w:t>Fernández-Garcés</w:t>
      </w:r>
      <w:proofErr w:type="spellEnd"/>
      <w:r w:rsidR="00116F82" w:rsidRPr="00634790">
        <w:rPr>
          <w:lang w:val="en-US"/>
        </w:rPr>
        <w:t xml:space="preserve">, R., Gómez-Batista, M., </w:t>
      </w:r>
      <w:proofErr w:type="spellStart"/>
      <w:r w:rsidR="00116F82" w:rsidRPr="00634790">
        <w:rPr>
          <w:lang w:val="en-US"/>
        </w:rPr>
        <w:t>Rosell</w:t>
      </w:r>
      <w:proofErr w:type="spellEnd"/>
      <w:r w:rsidR="00116F82" w:rsidRPr="00634790">
        <w:rPr>
          <w:lang w:val="en-US"/>
        </w:rPr>
        <w:t xml:space="preserve">, G., Hernández, Y, Pulido, A., &amp; </w:t>
      </w:r>
      <w:proofErr w:type="spellStart"/>
      <w:r w:rsidR="00116F82" w:rsidRPr="00634790">
        <w:rPr>
          <w:lang w:val="en-US"/>
        </w:rPr>
        <w:t>Armenteros</w:t>
      </w:r>
      <w:proofErr w:type="spellEnd"/>
      <w:r w:rsidR="00116F82" w:rsidRPr="00634790">
        <w:rPr>
          <w:lang w:val="en-US"/>
        </w:rPr>
        <w:t>, A. (2015).</w:t>
      </w:r>
      <w:proofErr w:type="gramEnd"/>
      <w:r w:rsidR="00116F82" w:rsidRPr="00634790">
        <w:rPr>
          <w:lang w:val="en-US"/>
        </w:rPr>
        <w:t xml:space="preserve"> </w:t>
      </w:r>
      <w:proofErr w:type="spellStart"/>
      <w:r w:rsidR="005C28E5" w:rsidRPr="00634790">
        <w:rPr>
          <w:lang w:val="en-US"/>
        </w:rPr>
        <w:t>Revista</w:t>
      </w:r>
      <w:proofErr w:type="spellEnd"/>
      <w:r w:rsidR="005C28E5" w:rsidRPr="00634790">
        <w:rPr>
          <w:lang w:val="en-US"/>
        </w:rPr>
        <w:t xml:space="preserve"> </w:t>
      </w:r>
      <w:proofErr w:type="spellStart"/>
      <w:r w:rsidR="005C28E5" w:rsidRPr="00634790">
        <w:rPr>
          <w:lang w:val="en-US"/>
        </w:rPr>
        <w:t>Biología</w:t>
      </w:r>
      <w:proofErr w:type="spellEnd"/>
      <w:r w:rsidR="005C28E5" w:rsidRPr="00634790">
        <w:rPr>
          <w:lang w:val="en-US"/>
        </w:rPr>
        <w:t xml:space="preserve"> Tropical 64: 177-188. </w:t>
      </w:r>
    </w:p>
    <w:p w:rsidR="00E55A1D" w:rsidRPr="00634790" w:rsidRDefault="00E55A1D" w:rsidP="00634790">
      <w:pPr>
        <w:rPr>
          <w:lang w:val="en-US"/>
        </w:rPr>
      </w:pPr>
      <w:proofErr w:type="spellStart"/>
      <w:proofErr w:type="gramStart"/>
      <w:r w:rsidRPr="00634790">
        <w:rPr>
          <w:lang w:val="en-US"/>
        </w:rPr>
        <w:t>Fallesen</w:t>
      </w:r>
      <w:proofErr w:type="spellEnd"/>
      <w:r w:rsidRPr="00634790">
        <w:rPr>
          <w:lang w:val="en-US"/>
        </w:rPr>
        <w:t xml:space="preserve">, G., Andersen, F., &amp; Larsen, B. </w:t>
      </w:r>
      <w:r w:rsidR="00C72C39" w:rsidRPr="00634790">
        <w:rPr>
          <w:lang w:val="en-US"/>
        </w:rPr>
        <w:t>(</w:t>
      </w:r>
      <w:r w:rsidRPr="00634790">
        <w:rPr>
          <w:lang w:val="en-US"/>
        </w:rPr>
        <w:t>2000</w:t>
      </w:r>
      <w:r w:rsidR="00C72C39" w:rsidRPr="00634790">
        <w:rPr>
          <w:lang w:val="en-US"/>
        </w:rPr>
        <w:t>)</w:t>
      </w:r>
      <w:r w:rsidRPr="00634790">
        <w:rPr>
          <w:lang w:val="en-US"/>
        </w:rPr>
        <w:t>.</w:t>
      </w:r>
      <w:proofErr w:type="gramEnd"/>
      <w:r w:rsidRPr="00634790">
        <w:rPr>
          <w:lang w:val="en-US"/>
        </w:rPr>
        <w:t xml:space="preserve"> </w:t>
      </w:r>
      <w:proofErr w:type="gramStart"/>
      <w:r w:rsidRPr="00634790">
        <w:rPr>
          <w:lang w:val="en-US"/>
        </w:rPr>
        <w:t xml:space="preserve">Life, death and revival of the hypertrophic </w:t>
      </w:r>
      <w:proofErr w:type="spellStart"/>
      <w:r w:rsidRPr="00634790">
        <w:rPr>
          <w:lang w:val="en-US"/>
        </w:rPr>
        <w:t>Mariager</w:t>
      </w:r>
      <w:proofErr w:type="spellEnd"/>
      <w:r w:rsidRPr="00634790">
        <w:rPr>
          <w:lang w:val="en-US"/>
        </w:rPr>
        <w:t xml:space="preserve"> Fjord, Denmark.</w:t>
      </w:r>
      <w:proofErr w:type="gramEnd"/>
      <w:r w:rsidRPr="00634790">
        <w:rPr>
          <w:lang w:val="en-US"/>
        </w:rPr>
        <w:t xml:space="preserve"> Journal of Marine Systems 25: 313-321.</w:t>
      </w:r>
    </w:p>
    <w:p w:rsidR="00667F77" w:rsidRPr="00634790" w:rsidRDefault="00667F77" w:rsidP="00634790">
      <w:pPr>
        <w:rPr>
          <w:lang w:val="en-US"/>
        </w:rPr>
      </w:pPr>
      <w:proofErr w:type="spellStart"/>
      <w:proofErr w:type="gramStart"/>
      <w:r w:rsidRPr="00634790">
        <w:rPr>
          <w:lang w:val="en-US"/>
        </w:rPr>
        <w:t>Gamenick</w:t>
      </w:r>
      <w:proofErr w:type="spellEnd"/>
      <w:r w:rsidRPr="00634790">
        <w:rPr>
          <w:lang w:val="en-US"/>
        </w:rPr>
        <w:t>, I.,</w:t>
      </w:r>
      <w:r w:rsidRPr="00634790">
        <w:t xml:space="preserve"> </w:t>
      </w:r>
      <w:proofErr w:type="spellStart"/>
      <w:r w:rsidRPr="00634790">
        <w:rPr>
          <w:lang w:val="en-US"/>
        </w:rPr>
        <w:t>Vismann</w:t>
      </w:r>
      <w:proofErr w:type="spellEnd"/>
      <w:r w:rsidRPr="00634790">
        <w:rPr>
          <w:lang w:val="en-US"/>
        </w:rPr>
        <w:t xml:space="preserve">, B., </w:t>
      </w:r>
      <w:proofErr w:type="spellStart"/>
      <w:r w:rsidRPr="00634790">
        <w:rPr>
          <w:lang w:val="en-US"/>
        </w:rPr>
        <w:t>Griehaber</w:t>
      </w:r>
      <w:proofErr w:type="spellEnd"/>
      <w:r w:rsidRPr="00634790">
        <w:rPr>
          <w:lang w:val="en-US"/>
        </w:rPr>
        <w:t xml:space="preserve">, M. K., &amp; </w:t>
      </w:r>
      <w:proofErr w:type="spellStart"/>
      <w:r w:rsidRPr="00634790">
        <w:rPr>
          <w:lang w:val="en-US"/>
        </w:rPr>
        <w:t>Giere</w:t>
      </w:r>
      <w:proofErr w:type="spellEnd"/>
      <w:r w:rsidRPr="00634790">
        <w:rPr>
          <w:lang w:val="en-US"/>
        </w:rPr>
        <w:t>, O. (1998).</w:t>
      </w:r>
      <w:proofErr w:type="gramEnd"/>
      <w:r w:rsidRPr="00634790">
        <w:rPr>
          <w:lang w:val="en-US"/>
        </w:rPr>
        <w:t xml:space="preserve"> </w:t>
      </w:r>
      <w:proofErr w:type="spellStart"/>
      <w:proofErr w:type="gramStart"/>
      <w:r w:rsidRPr="00634790">
        <w:rPr>
          <w:lang w:val="en-US"/>
        </w:rPr>
        <w:t>Ecophysiological</w:t>
      </w:r>
      <w:proofErr w:type="spellEnd"/>
      <w:r w:rsidRPr="00634790">
        <w:rPr>
          <w:lang w:val="en-US"/>
        </w:rPr>
        <w:t xml:space="preserve"> differentiation of </w:t>
      </w:r>
      <w:proofErr w:type="spellStart"/>
      <w:r w:rsidRPr="00634790">
        <w:rPr>
          <w:lang w:val="en-US"/>
        </w:rPr>
        <w:t>Capitella</w:t>
      </w:r>
      <w:proofErr w:type="spellEnd"/>
      <w:r w:rsidRPr="00634790">
        <w:rPr>
          <w:lang w:val="en-US"/>
        </w:rPr>
        <w:t xml:space="preserve"> </w:t>
      </w:r>
      <w:proofErr w:type="spellStart"/>
      <w:r w:rsidRPr="00634790">
        <w:rPr>
          <w:lang w:val="en-US"/>
        </w:rPr>
        <w:t>capitata</w:t>
      </w:r>
      <w:proofErr w:type="spellEnd"/>
      <w:r w:rsidRPr="00634790">
        <w:rPr>
          <w:lang w:val="en-US"/>
        </w:rPr>
        <w:t xml:space="preserve"> (Polychaeta).</w:t>
      </w:r>
      <w:proofErr w:type="gramEnd"/>
      <w:r w:rsidRPr="00634790">
        <w:rPr>
          <w:lang w:val="en-US"/>
        </w:rPr>
        <w:t xml:space="preserve"> </w:t>
      </w:r>
      <w:proofErr w:type="gramStart"/>
      <w:r w:rsidRPr="00634790">
        <w:rPr>
          <w:lang w:val="en-US"/>
        </w:rPr>
        <w:t>Sibling species from different sulfidic habitats.</w:t>
      </w:r>
      <w:proofErr w:type="gramEnd"/>
      <w:r w:rsidRPr="00634790">
        <w:rPr>
          <w:lang w:val="en-US"/>
        </w:rPr>
        <w:t xml:space="preserve"> Mar. Ecol. </w:t>
      </w:r>
      <w:proofErr w:type="spellStart"/>
      <w:r w:rsidRPr="00634790">
        <w:rPr>
          <w:lang w:val="en-US"/>
        </w:rPr>
        <w:t>Prog</w:t>
      </w:r>
      <w:proofErr w:type="spellEnd"/>
      <w:r w:rsidRPr="00634790">
        <w:rPr>
          <w:lang w:val="en-US"/>
        </w:rPr>
        <w:t>. Ser., 175, 155-166.</w:t>
      </w:r>
    </w:p>
    <w:p w:rsidR="00F649BF" w:rsidRDefault="00985CD5" w:rsidP="00634790">
      <w:pPr>
        <w:rPr>
          <w:ins w:id="335" w:author="Jón Einar" w:date="2018-04-24T09:48:00Z"/>
          <w:lang w:val="en-US"/>
        </w:rPr>
      </w:pPr>
      <w:r w:rsidRPr="00634790">
        <w:rPr>
          <w:lang w:val="en-US"/>
        </w:rPr>
        <w:t xml:space="preserve">Hansen, B. W., </w:t>
      </w:r>
      <w:proofErr w:type="spellStart"/>
      <w:r w:rsidRPr="00634790">
        <w:rPr>
          <w:lang w:val="en-US"/>
        </w:rPr>
        <w:t>Stenalt</w:t>
      </w:r>
      <w:proofErr w:type="spellEnd"/>
      <w:r w:rsidRPr="00634790">
        <w:rPr>
          <w:lang w:val="en-US"/>
        </w:rPr>
        <w:t xml:space="preserve">, E., Petersen, J. K., &amp; </w:t>
      </w:r>
      <w:proofErr w:type="spellStart"/>
      <w:r w:rsidRPr="00634790">
        <w:rPr>
          <w:lang w:val="en-US"/>
        </w:rPr>
        <w:t>Ellegaard</w:t>
      </w:r>
      <w:proofErr w:type="spellEnd"/>
      <w:r w:rsidRPr="00634790">
        <w:rPr>
          <w:lang w:val="en-US"/>
        </w:rPr>
        <w:t>, C.</w:t>
      </w:r>
      <w:r w:rsidR="00F649BF" w:rsidRPr="00634790">
        <w:rPr>
          <w:lang w:val="en-US"/>
        </w:rPr>
        <w:t xml:space="preserve"> </w:t>
      </w:r>
      <w:r w:rsidRPr="00634790">
        <w:rPr>
          <w:lang w:val="en-US"/>
        </w:rPr>
        <w:t xml:space="preserve">(2002) Invertebrate re-colonization in </w:t>
      </w:r>
      <w:proofErr w:type="spellStart"/>
      <w:r w:rsidRPr="00634790">
        <w:rPr>
          <w:lang w:val="en-US"/>
        </w:rPr>
        <w:t>Mariager</w:t>
      </w:r>
      <w:proofErr w:type="spellEnd"/>
      <w:r w:rsidRPr="00634790">
        <w:rPr>
          <w:lang w:val="en-US"/>
        </w:rPr>
        <w:t xml:space="preserve"> Fjord (Denmark) after severe hypoxia. I. Zooplankton and settlement. Ophelia 56: 197-213.</w:t>
      </w:r>
    </w:p>
    <w:p w:rsidR="00D83913" w:rsidRPr="00634790" w:rsidRDefault="00D83913" w:rsidP="00D83913">
      <w:pPr>
        <w:rPr>
          <w:lang w:val="en-US"/>
        </w:rPr>
      </w:pPr>
      <w:proofErr w:type="spellStart"/>
      <w:ins w:id="336" w:author="Jón Einar" w:date="2018-04-24T09:48:00Z">
        <w:r>
          <w:rPr>
            <w:lang w:val="en-US"/>
          </w:rPr>
          <w:t>Heiri</w:t>
        </w:r>
        <w:proofErr w:type="spellEnd"/>
        <w:r>
          <w:rPr>
            <w:lang w:val="en-US"/>
          </w:rPr>
          <w:t xml:space="preserve">, O., Lotter, A. F., &amp; </w:t>
        </w:r>
        <w:proofErr w:type="spellStart"/>
        <w:r>
          <w:rPr>
            <w:lang w:val="en-US"/>
          </w:rPr>
          <w:t>Lemcke</w:t>
        </w:r>
        <w:proofErr w:type="spellEnd"/>
        <w:r>
          <w:rPr>
            <w:lang w:val="en-US"/>
          </w:rPr>
          <w:t xml:space="preserve">, G. (2001) </w:t>
        </w:r>
      </w:ins>
      <w:ins w:id="337" w:author="Jón Einar" w:date="2018-04-24T09:49:00Z">
        <w:r w:rsidRPr="00D83913">
          <w:rPr>
            <w:lang w:val="en-US"/>
          </w:rPr>
          <w:t xml:space="preserve">Loss on ignition as a method for estimating </w:t>
        </w:r>
        <w:r>
          <w:rPr>
            <w:lang w:val="en-US"/>
          </w:rPr>
          <w:t>o</w:t>
        </w:r>
        <w:r w:rsidRPr="00D83913">
          <w:rPr>
            <w:lang w:val="en-US"/>
          </w:rPr>
          <w:t>rganic and carbonate content in</w:t>
        </w:r>
        <w:r>
          <w:rPr>
            <w:lang w:val="en-US"/>
          </w:rPr>
          <w:t xml:space="preserve"> </w:t>
        </w:r>
        <w:r w:rsidRPr="00D83913">
          <w:rPr>
            <w:lang w:val="en-US"/>
          </w:rPr>
          <w:t>sediments: reproducibility and comparability of results</w:t>
        </w:r>
        <w:r>
          <w:rPr>
            <w:lang w:val="en-US"/>
          </w:rPr>
          <w:t xml:space="preserve">. </w:t>
        </w:r>
        <w:r w:rsidRPr="00D83913">
          <w:rPr>
            <w:lang w:val="en-US"/>
          </w:rPr>
          <w:t>Jo</w:t>
        </w:r>
        <w:r w:rsidR="00F36C9F">
          <w:rPr>
            <w:lang w:val="en-US"/>
          </w:rPr>
          <w:t xml:space="preserve">urnal of </w:t>
        </w:r>
        <w:proofErr w:type="spellStart"/>
        <w:r w:rsidR="00F36C9F">
          <w:rPr>
            <w:lang w:val="en-US"/>
          </w:rPr>
          <w:t>Paleolimnology</w:t>
        </w:r>
        <w:proofErr w:type="spellEnd"/>
        <w:r w:rsidR="00F36C9F">
          <w:rPr>
            <w:lang w:val="en-US"/>
          </w:rPr>
          <w:t xml:space="preserve"> 25: 101-</w:t>
        </w:r>
        <w:r w:rsidRPr="00D83913">
          <w:rPr>
            <w:lang w:val="en-US"/>
          </w:rPr>
          <w:t>110</w:t>
        </w:r>
        <w:r w:rsidR="00F36C9F">
          <w:rPr>
            <w:lang w:val="en-US"/>
          </w:rPr>
          <w:t>.</w:t>
        </w:r>
      </w:ins>
    </w:p>
    <w:p w:rsidR="00F649BF" w:rsidRDefault="00F649BF" w:rsidP="00634790">
      <w:pPr>
        <w:rPr>
          <w:ins w:id="338" w:author="Jón Einar" w:date="2018-03-19T11:36:00Z"/>
          <w:lang w:val="en-US"/>
        </w:rPr>
      </w:pPr>
      <w:proofErr w:type="spellStart"/>
      <w:proofErr w:type="gramStart"/>
      <w:r w:rsidRPr="00634790">
        <w:rPr>
          <w:lang w:val="en-US"/>
        </w:rPr>
        <w:t>Ingólfsson</w:t>
      </w:r>
      <w:proofErr w:type="spellEnd"/>
      <w:r w:rsidRPr="00634790">
        <w:rPr>
          <w:lang w:val="en-US"/>
        </w:rPr>
        <w:t>, A. 1999.</w:t>
      </w:r>
      <w:proofErr w:type="gramEnd"/>
      <w:r w:rsidRPr="00634790">
        <w:rPr>
          <w:lang w:val="en-US"/>
        </w:rPr>
        <w:t xml:space="preserve"> </w:t>
      </w:r>
      <w:proofErr w:type="spellStart"/>
      <w:proofErr w:type="gramStart"/>
      <w:r w:rsidR="003E182C" w:rsidRPr="00634790">
        <w:rPr>
          <w:lang w:val="en-US"/>
        </w:rPr>
        <w:t>Rannsóknir</w:t>
      </w:r>
      <w:proofErr w:type="spellEnd"/>
      <w:r w:rsidR="003E182C" w:rsidRPr="00634790">
        <w:rPr>
          <w:lang w:val="en-US"/>
        </w:rPr>
        <w:t xml:space="preserve"> á </w:t>
      </w:r>
      <w:proofErr w:type="spellStart"/>
      <w:r w:rsidR="003E182C" w:rsidRPr="00634790">
        <w:rPr>
          <w:lang w:val="en-US"/>
        </w:rPr>
        <w:t>lífríki</w:t>
      </w:r>
      <w:proofErr w:type="spellEnd"/>
      <w:r w:rsidR="003E182C" w:rsidRPr="00634790">
        <w:rPr>
          <w:lang w:val="en-US"/>
        </w:rPr>
        <w:t xml:space="preserve"> í </w:t>
      </w:r>
      <w:proofErr w:type="spellStart"/>
      <w:r w:rsidR="003E182C" w:rsidRPr="00634790">
        <w:rPr>
          <w:lang w:val="en-US"/>
        </w:rPr>
        <w:t>Kolgrafafirði</w:t>
      </w:r>
      <w:proofErr w:type="spellEnd"/>
      <w:r w:rsidR="003E182C" w:rsidRPr="00634790">
        <w:rPr>
          <w:lang w:val="en-US"/>
        </w:rPr>
        <w:t>.</w:t>
      </w:r>
      <w:proofErr w:type="gramEnd"/>
      <w:r w:rsidR="003E182C" w:rsidRPr="00634790">
        <w:rPr>
          <w:lang w:val="en-US"/>
        </w:rPr>
        <w:t xml:space="preserve"> </w:t>
      </w:r>
      <w:proofErr w:type="spellStart"/>
      <w:r w:rsidR="003E182C" w:rsidRPr="00634790">
        <w:rPr>
          <w:lang w:val="en-US"/>
        </w:rPr>
        <w:t>Fuglar</w:t>
      </w:r>
      <w:proofErr w:type="spellEnd"/>
      <w:r w:rsidR="003E182C" w:rsidRPr="00634790">
        <w:rPr>
          <w:lang w:val="en-US"/>
        </w:rPr>
        <w:t xml:space="preserve">, </w:t>
      </w:r>
      <w:proofErr w:type="spellStart"/>
      <w:r w:rsidR="003E182C" w:rsidRPr="00634790">
        <w:rPr>
          <w:lang w:val="en-US"/>
        </w:rPr>
        <w:t>fjörur</w:t>
      </w:r>
      <w:proofErr w:type="spellEnd"/>
      <w:r w:rsidR="003E182C" w:rsidRPr="00634790">
        <w:rPr>
          <w:lang w:val="en-US"/>
        </w:rPr>
        <w:t xml:space="preserve">, </w:t>
      </w:r>
      <w:proofErr w:type="spellStart"/>
      <w:proofErr w:type="gramStart"/>
      <w:r w:rsidR="003E182C" w:rsidRPr="00634790">
        <w:rPr>
          <w:lang w:val="en-US"/>
        </w:rPr>
        <w:t>og</w:t>
      </w:r>
      <w:proofErr w:type="spellEnd"/>
      <w:proofErr w:type="gramEnd"/>
      <w:r w:rsidR="003E182C" w:rsidRPr="00634790">
        <w:rPr>
          <w:lang w:val="en-US"/>
        </w:rPr>
        <w:t xml:space="preserve"> </w:t>
      </w:r>
      <w:proofErr w:type="spellStart"/>
      <w:r w:rsidR="003E182C" w:rsidRPr="00634790">
        <w:rPr>
          <w:lang w:val="en-US"/>
        </w:rPr>
        <w:t>sjávarbotn</w:t>
      </w:r>
      <w:proofErr w:type="spellEnd"/>
      <w:r w:rsidR="003E182C" w:rsidRPr="00634790">
        <w:rPr>
          <w:lang w:val="en-US"/>
        </w:rPr>
        <w:t xml:space="preserve">. </w:t>
      </w:r>
      <w:proofErr w:type="gramStart"/>
      <w:r w:rsidR="003E182C" w:rsidRPr="00634790">
        <w:rPr>
          <w:lang w:val="en-US"/>
        </w:rPr>
        <w:t xml:space="preserve">[Research of biota in </w:t>
      </w:r>
      <w:proofErr w:type="spellStart"/>
      <w:r w:rsidR="003E182C" w:rsidRPr="00634790">
        <w:rPr>
          <w:lang w:val="en-US"/>
        </w:rPr>
        <w:t>Kolgrafafjörður</w:t>
      </w:r>
      <w:proofErr w:type="spellEnd"/>
      <w:r w:rsidR="003E182C" w:rsidRPr="00634790">
        <w:rPr>
          <w:lang w:val="en-US"/>
        </w:rPr>
        <w:t>.</w:t>
      </w:r>
      <w:proofErr w:type="gramEnd"/>
      <w:r w:rsidR="003E182C" w:rsidRPr="00634790">
        <w:rPr>
          <w:lang w:val="en-US"/>
        </w:rPr>
        <w:t xml:space="preserve"> Birds, beaches and benthos] Institute of Biology, University of Iceland, report </w:t>
      </w:r>
      <w:proofErr w:type="spellStart"/>
      <w:r w:rsidR="003E182C" w:rsidRPr="00634790">
        <w:rPr>
          <w:lang w:val="en-US"/>
        </w:rPr>
        <w:t>nr</w:t>
      </w:r>
      <w:proofErr w:type="spellEnd"/>
      <w:r w:rsidR="003E182C" w:rsidRPr="00634790">
        <w:rPr>
          <w:lang w:val="en-US"/>
        </w:rPr>
        <w:t xml:space="preserve">. </w:t>
      </w:r>
      <w:proofErr w:type="gramStart"/>
      <w:r w:rsidR="003E182C" w:rsidRPr="00634790">
        <w:rPr>
          <w:lang w:val="en-US"/>
        </w:rPr>
        <w:t>47 (In Icelandic).</w:t>
      </w:r>
      <w:proofErr w:type="gramEnd"/>
    </w:p>
    <w:p w:rsidR="00B532FC" w:rsidRPr="00634790" w:rsidRDefault="00B532FC" w:rsidP="00634790">
      <w:pPr>
        <w:rPr>
          <w:lang w:val="en-US"/>
        </w:rPr>
      </w:pPr>
      <w:proofErr w:type="gramStart"/>
      <w:ins w:id="339" w:author="Jón Einar" w:date="2018-03-19T11:36:00Z">
        <w:r w:rsidRPr="00B532FC">
          <w:rPr>
            <w:lang w:val="en-US"/>
          </w:rPr>
          <w:t>Jones HP, Schmitz OJ (2009) Rapid Recovery of Damaged Ecosystems.</w:t>
        </w:r>
        <w:proofErr w:type="gramEnd"/>
        <w:r w:rsidRPr="00B532FC">
          <w:rPr>
            <w:lang w:val="en-US"/>
          </w:rPr>
          <w:t xml:space="preserve"> </w:t>
        </w:r>
        <w:proofErr w:type="spellStart"/>
        <w:r w:rsidRPr="00B532FC">
          <w:rPr>
            <w:lang w:val="en-US"/>
          </w:rPr>
          <w:t>PLoS</w:t>
        </w:r>
        <w:proofErr w:type="spellEnd"/>
        <w:r w:rsidRPr="00B532FC">
          <w:rPr>
            <w:lang w:val="en-US"/>
          </w:rPr>
          <w:t xml:space="preserve"> ONE 4(5): e5653. https://doi.org/10.1371/journal.pone.0005653</w:t>
        </w:r>
      </w:ins>
    </w:p>
    <w:p w:rsidR="00E923E1" w:rsidRPr="00634790" w:rsidRDefault="00E923E1" w:rsidP="00634790">
      <w:pPr>
        <w:rPr>
          <w:lang w:val="en-US"/>
        </w:rPr>
      </w:pPr>
      <w:proofErr w:type="spellStart"/>
      <w:proofErr w:type="gramStart"/>
      <w:r w:rsidRPr="00634790">
        <w:rPr>
          <w:lang w:val="en-US"/>
        </w:rPr>
        <w:t>Josefson</w:t>
      </w:r>
      <w:proofErr w:type="spellEnd"/>
      <w:r w:rsidRPr="00634790">
        <w:rPr>
          <w:lang w:val="en-US"/>
        </w:rPr>
        <w:t xml:space="preserve">, A. B., &amp; </w:t>
      </w:r>
      <w:proofErr w:type="spellStart"/>
      <w:r w:rsidRPr="00634790">
        <w:rPr>
          <w:lang w:val="en-US"/>
        </w:rPr>
        <w:t>Widbom</w:t>
      </w:r>
      <w:proofErr w:type="spellEnd"/>
      <w:r w:rsidRPr="00634790">
        <w:rPr>
          <w:lang w:val="en-US"/>
        </w:rPr>
        <w:t xml:space="preserve">, B. (1988) Differential response of benthic </w:t>
      </w:r>
      <w:proofErr w:type="spellStart"/>
      <w:r w:rsidRPr="00634790">
        <w:rPr>
          <w:lang w:val="en-US"/>
        </w:rPr>
        <w:t>macrofauna</w:t>
      </w:r>
      <w:proofErr w:type="spellEnd"/>
      <w:r w:rsidRPr="00634790">
        <w:rPr>
          <w:lang w:val="en-US"/>
        </w:rPr>
        <w:t xml:space="preserve"> and </w:t>
      </w:r>
      <w:proofErr w:type="spellStart"/>
      <w:r w:rsidRPr="00634790">
        <w:rPr>
          <w:lang w:val="en-US"/>
        </w:rPr>
        <w:t>meiofauna</w:t>
      </w:r>
      <w:proofErr w:type="spellEnd"/>
      <w:r w:rsidRPr="00634790">
        <w:rPr>
          <w:lang w:val="en-US"/>
        </w:rPr>
        <w:t xml:space="preserve"> to hypoxia in the </w:t>
      </w:r>
      <w:proofErr w:type="spellStart"/>
      <w:r w:rsidRPr="00634790">
        <w:rPr>
          <w:lang w:val="en-US"/>
        </w:rPr>
        <w:t>Gullmar</w:t>
      </w:r>
      <w:proofErr w:type="spellEnd"/>
      <w:r w:rsidRPr="00634790">
        <w:rPr>
          <w:lang w:val="en-US"/>
        </w:rPr>
        <w:t xml:space="preserve"> Fjord basin.</w:t>
      </w:r>
      <w:proofErr w:type="gramEnd"/>
      <w:r w:rsidRPr="00634790">
        <w:rPr>
          <w:lang w:val="en-US"/>
        </w:rPr>
        <w:t xml:space="preserve"> Marine Biology 100, 31-40.</w:t>
      </w:r>
    </w:p>
    <w:p w:rsidR="00005A4C" w:rsidRPr="00634790" w:rsidRDefault="00F649BF" w:rsidP="00634790">
      <w:pPr>
        <w:rPr>
          <w:lang w:val="en-US"/>
        </w:rPr>
      </w:pPr>
      <w:r w:rsidRPr="00634790">
        <w:rPr>
          <w:lang w:val="en-US"/>
        </w:rPr>
        <w:t>Leon-Morales</w:t>
      </w:r>
      <w:r w:rsidR="00EB3211" w:rsidRPr="00634790">
        <w:rPr>
          <w:lang w:val="en-US"/>
        </w:rPr>
        <w:t>, R.,</w:t>
      </w:r>
      <w:r w:rsidRPr="00634790">
        <w:rPr>
          <w:lang w:val="en-US"/>
        </w:rPr>
        <w:t xml:space="preserve"> &amp; Vargas</w:t>
      </w:r>
      <w:r w:rsidR="00EB3211" w:rsidRPr="00634790">
        <w:rPr>
          <w:lang w:val="en-US"/>
        </w:rPr>
        <w:t>, J. A.</w:t>
      </w:r>
      <w:r w:rsidRPr="00634790">
        <w:rPr>
          <w:lang w:val="en-US"/>
        </w:rPr>
        <w:t xml:space="preserve"> </w:t>
      </w:r>
      <w:r w:rsidR="00EB3211" w:rsidRPr="00634790">
        <w:rPr>
          <w:lang w:val="en-US"/>
        </w:rPr>
        <w:t xml:space="preserve">(1998) Macroinfauna of a tropical fjord-like embayment: </w:t>
      </w:r>
      <w:proofErr w:type="spellStart"/>
      <w:r w:rsidR="00EB3211" w:rsidRPr="00634790">
        <w:rPr>
          <w:lang w:val="en-US"/>
        </w:rPr>
        <w:t>Golfo</w:t>
      </w:r>
      <w:proofErr w:type="spellEnd"/>
      <w:r w:rsidR="00EB3211" w:rsidRPr="00634790">
        <w:rPr>
          <w:lang w:val="en-US"/>
        </w:rPr>
        <w:t xml:space="preserve"> Dulce, Costa Rica. </w:t>
      </w:r>
      <w:proofErr w:type="spellStart"/>
      <w:r w:rsidR="00EB3211" w:rsidRPr="00634790">
        <w:rPr>
          <w:lang w:val="en-US"/>
        </w:rPr>
        <w:t>Revista</w:t>
      </w:r>
      <w:proofErr w:type="spellEnd"/>
      <w:r w:rsidR="00EB3211" w:rsidRPr="00634790">
        <w:rPr>
          <w:lang w:val="en-US"/>
        </w:rPr>
        <w:t xml:space="preserve"> </w:t>
      </w:r>
      <w:proofErr w:type="spellStart"/>
      <w:r w:rsidR="00EB3211" w:rsidRPr="00634790">
        <w:rPr>
          <w:lang w:val="en-US"/>
        </w:rPr>
        <w:t>Biología</w:t>
      </w:r>
      <w:proofErr w:type="spellEnd"/>
      <w:r w:rsidR="00EB3211" w:rsidRPr="00634790">
        <w:rPr>
          <w:lang w:val="en-US"/>
        </w:rPr>
        <w:t xml:space="preserve"> Tropical 46 </w:t>
      </w:r>
      <w:proofErr w:type="spellStart"/>
      <w:r w:rsidR="00EB3211" w:rsidRPr="00634790">
        <w:rPr>
          <w:lang w:val="en-US"/>
        </w:rPr>
        <w:t>Suppl</w:t>
      </w:r>
      <w:proofErr w:type="spellEnd"/>
      <w:r w:rsidR="00EB3211" w:rsidRPr="00634790">
        <w:rPr>
          <w:lang w:val="en-US"/>
        </w:rPr>
        <w:t xml:space="preserve"> 6: 81-90.</w:t>
      </w:r>
    </w:p>
    <w:p w:rsidR="00005A4C" w:rsidRPr="00634790" w:rsidRDefault="00005A4C" w:rsidP="00634790">
      <w:pPr>
        <w:rPr>
          <w:rFonts w:cs="F16"/>
          <w:lang w:val="en-US"/>
        </w:rPr>
      </w:pPr>
      <w:r w:rsidRPr="00634790">
        <w:rPr>
          <w:lang w:val="en-US"/>
        </w:rPr>
        <w:lastRenderedPageBreak/>
        <w:t xml:space="preserve">Levin, L. A., </w:t>
      </w:r>
      <w:proofErr w:type="spellStart"/>
      <w:r w:rsidRPr="00634790">
        <w:rPr>
          <w:lang w:val="en-US"/>
        </w:rPr>
        <w:t>Ekau</w:t>
      </w:r>
      <w:proofErr w:type="spellEnd"/>
      <w:r w:rsidRPr="00634790">
        <w:rPr>
          <w:lang w:val="en-US"/>
        </w:rPr>
        <w:t xml:space="preserve">, W., Gooday, A. J., </w:t>
      </w:r>
      <w:proofErr w:type="spellStart"/>
      <w:r w:rsidRPr="00634790">
        <w:rPr>
          <w:lang w:val="en-US"/>
        </w:rPr>
        <w:t>Jorissen</w:t>
      </w:r>
      <w:proofErr w:type="spellEnd"/>
      <w:r w:rsidRPr="00634790">
        <w:rPr>
          <w:lang w:val="en-US"/>
        </w:rPr>
        <w:t xml:space="preserve">, F., Middelburg, J. J., Naqvi, S. W. A., </w:t>
      </w:r>
      <w:proofErr w:type="spellStart"/>
      <w:r w:rsidRPr="00634790">
        <w:rPr>
          <w:lang w:val="en-US"/>
        </w:rPr>
        <w:t>Neira</w:t>
      </w:r>
      <w:proofErr w:type="spellEnd"/>
      <w:r w:rsidRPr="00634790">
        <w:rPr>
          <w:lang w:val="en-US"/>
        </w:rPr>
        <w:t xml:space="preserve">, C., </w:t>
      </w:r>
      <w:proofErr w:type="spellStart"/>
      <w:r w:rsidRPr="00634790">
        <w:rPr>
          <w:lang w:val="en-US"/>
        </w:rPr>
        <w:t>Rabalais</w:t>
      </w:r>
      <w:proofErr w:type="spellEnd"/>
      <w:r w:rsidRPr="00634790">
        <w:rPr>
          <w:lang w:val="en-US"/>
        </w:rPr>
        <w:t>, N. N., &amp; Zhang, J. (2009)</w:t>
      </w:r>
      <w:r w:rsidRPr="00634790">
        <w:rPr>
          <w:rFonts w:cs="F16"/>
          <w:lang w:val="en-US"/>
        </w:rPr>
        <w:t xml:space="preserve"> Effects of natural and human-induced hypoxia on coastal benthos. </w:t>
      </w:r>
      <w:proofErr w:type="spellStart"/>
      <w:r w:rsidRPr="00634790">
        <w:rPr>
          <w:rFonts w:cs="F16"/>
          <w:lang w:val="en-US"/>
        </w:rPr>
        <w:t>Biogeosciences</w:t>
      </w:r>
      <w:proofErr w:type="spellEnd"/>
      <w:r w:rsidRPr="00634790">
        <w:rPr>
          <w:rFonts w:cs="F16"/>
          <w:lang w:val="en-US"/>
        </w:rPr>
        <w:t>, 6, 2063–2098.</w:t>
      </w:r>
    </w:p>
    <w:p w:rsidR="00482D0A" w:rsidRPr="00634790" w:rsidRDefault="00482D0A" w:rsidP="00634790">
      <w:pPr>
        <w:rPr>
          <w:lang w:val="en-US"/>
        </w:rPr>
      </w:pPr>
      <w:r w:rsidRPr="00634790">
        <w:rPr>
          <w:rFonts w:cs="F16"/>
          <w:lang w:val="en-US"/>
        </w:rPr>
        <w:t xml:space="preserve">Nilsson, H. C., &amp; Rosenberg, R. (2000) Succession in marine benthic habitats and fauna in response to oxygen deficiency: </w:t>
      </w:r>
      <w:proofErr w:type="spellStart"/>
      <w:r w:rsidRPr="00634790">
        <w:rPr>
          <w:rFonts w:cs="F16"/>
          <w:lang w:val="en-US"/>
        </w:rPr>
        <w:t>analysed</w:t>
      </w:r>
      <w:proofErr w:type="spellEnd"/>
      <w:r w:rsidRPr="00634790">
        <w:rPr>
          <w:rFonts w:cs="F16"/>
          <w:lang w:val="en-US"/>
        </w:rPr>
        <w:t xml:space="preserve"> by sediment profile-imaging and by grab samples. Marine Ecology Progress Series 197: 139-149.</w:t>
      </w:r>
    </w:p>
    <w:p w:rsidR="003E69E0" w:rsidRPr="00634790" w:rsidRDefault="003E69E0" w:rsidP="00634790">
      <w:pPr>
        <w:autoSpaceDE w:val="0"/>
        <w:autoSpaceDN w:val="0"/>
        <w:adjustRightInd w:val="0"/>
        <w:rPr>
          <w:rFonts w:cs="F16"/>
        </w:rPr>
      </w:pPr>
      <w:r w:rsidRPr="00634790">
        <w:rPr>
          <w:rFonts w:cs="F16"/>
        </w:rPr>
        <w:t>Oug, E., Lein, T. E., Küfner, R. og Falk-Petersen, I. B. (1991)</w:t>
      </w:r>
      <w:del w:id="340" w:author="Jón Einar" w:date="2018-11-20T11:04:00Z">
        <w:r w:rsidRPr="00634790" w:rsidDel="003F5922">
          <w:rPr>
            <w:rFonts w:cs="F16"/>
          </w:rPr>
          <w:delText>.</w:delText>
        </w:r>
      </w:del>
      <w:r w:rsidRPr="00634790">
        <w:rPr>
          <w:rFonts w:cs="F16"/>
        </w:rPr>
        <w:t xml:space="preserve"> Environmental effects of a herring mass mortality in northern Norway. Impact on and recovery of rockyshore and soft-bottom biotas. </w:t>
      </w:r>
      <w:r w:rsidRPr="00634790">
        <w:rPr>
          <w:rFonts w:cs="F47"/>
        </w:rPr>
        <w:t>Sarsia</w:t>
      </w:r>
      <w:r w:rsidRPr="00634790">
        <w:rPr>
          <w:rFonts w:cs="F16"/>
        </w:rPr>
        <w:t>, 76(3):195-207.</w:t>
      </w:r>
    </w:p>
    <w:p w:rsidR="00445FDA" w:rsidRDefault="00445FDA" w:rsidP="00634790">
      <w:pPr>
        <w:autoSpaceDE w:val="0"/>
        <w:autoSpaceDN w:val="0"/>
        <w:adjustRightInd w:val="0"/>
        <w:rPr>
          <w:ins w:id="341" w:author="Jón Einar" w:date="2018-11-20T11:02:00Z"/>
          <w:rFonts w:cs="F16"/>
        </w:rPr>
      </w:pPr>
      <w:r w:rsidRPr="00634790">
        <w:rPr>
          <w:rFonts w:cs="F16"/>
        </w:rPr>
        <w:t>Óskarsson, G. J., Guðmundsdóttir, Á., &amp; Sigurðsson, T. (2009)</w:t>
      </w:r>
      <w:del w:id="342" w:author="Jón Einar" w:date="2018-11-20T11:04:00Z">
        <w:r w:rsidRPr="00634790" w:rsidDel="003F5922">
          <w:rPr>
            <w:rFonts w:cs="F16"/>
          </w:rPr>
          <w:delText>.</w:delText>
        </w:r>
      </w:del>
      <w:r w:rsidRPr="00634790">
        <w:rPr>
          <w:rFonts w:cs="F16"/>
        </w:rPr>
        <w:t xml:space="preserve"> Variation in spatial distribution and migration of Icelandic summer-spawning herring. ICES Journal of Marine Science: Journal du Conseil, 66(8):1762-1767.</w:t>
      </w:r>
    </w:p>
    <w:p w:rsidR="003F5922" w:rsidRPr="00634790" w:rsidRDefault="003F5922" w:rsidP="003F5922">
      <w:pPr>
        <w:autoSpaceDE w:val="0"/>
        <w:autoSpaceDN w:val="0"/>
        <w:adjustRightInd w:val="0"/>
        <w:rPr>
          <w:rFonts w:cs="F16"/>
        </w:rPr>
      </w:pPr>
      <w:ins w:id="343" w:author="Jón Einar" w:date="2018-11-20T11:03:00Z">
        <w:r w:rsidRPr="003F5922">
          <w:rPr>
            <w:rFonts w:cs="F16"/>
          </w:rPr>
          <w:t>Óskarsson, G. J.,</w:t>
        </w:r>
        <w:r>
          <w:rPr>
            <w:rFonts w:cs="F16"/>
          </w:rPr>
          <w:t xml:space="preserve"> Ólafsdóttir, S. R., Sigurðsson Þ., &amp; Valdimarsson, H. </w:t>
        </w:r>
      </w:ins>
      <w:ins w:id="344" w:author="Jón Einar" w:date="2018-11-20T11:04:00Z">
        <w:r>
          <w:rPr>
            <w:rFonts w:cs="F16"/>
          </w:rPr>
          <w:t xml:space="preserve">(2018) </w:t>
        </w:r>
        <w:r w:rsidRPr="003F5922">
          <w:rPr>
            <w:rFonts w:cs="F16"/>
          </w:rPr>
          <w:t xml:space="preserve">Observation and </w:t>
        </w:r>
        <w:r>
          <w:rPr>
            <w:rFonts w:cs="F16"/>
          </w:rPr>
          <w:t>q</w:t>
        </w:r>
        <w:r w:rsidRPr="003F5922">
          <w:rPr>
            <w:rFonts w:cs="F16"/>
          </w:rPr>
          <w:t>uantification of two incidents of mass fish</w:t>
        </w:r>
        <w:r>
          <w:rPr>
            <w:rFonts w:cs="F16"/>
          </w:rPr>
          <w:t xml:space="preserve"> </w:t>
        </w:r>
        <w:r w:rsidRPr="003F5922">
          <w:rPr>
            <w:rFonts w:cs="F16"/>
          </w:rPr>
          <w:t>kill of Icelandic summer spawning herring Clupea harengus) in</w:t>
        </w:r>
        <w:r>
          <w:rPr>
            <w:rFonts w:cs="F16"/>
          </w:rPr>
          <w:t xml:space="preserve"> </w:t>
        </w:r>
        <w:r w:rsidRPr="003F5922">
          <w:rPr>
            <w:rFonts w:cs="F16"/>
          </w:rPr>
          <w:t>the winter 2012/2013</w:t>
        </w:r>
      </w:ins>
      <w:ins w:id="345" w:author="Jón Einar" w:date="2018-11-20T11:03:00Z">
        <w:r w:rsidRPr="003F5922">
          <w:rPr>
            <w:rFonts w:cs="F16"/>
          </w:rPr>
          <w:t xml:space="preserve"> </w:t>
        </w:r>
      </w:ins>
      <w:ins w:id="346" w:author="Jón Einar" w:date="2018-11-20T11:02:00Z">
        <w:r>
          <w:rPr>
            <w:rFonts w:cs="F16"/>
          </w:rPr>
          <w:t>Fisheries Oceanography</w:t>
        </w:r>
      </w:ins>
      <w:ins w:id="347" w:author="Jón Einar" w:date="2018-11-20T11:03:00Z">
        <w:r>
          <w:rPr>
            <w:rFonts w:cs="F16"/>
          </w:rPr>
          <w:t xml:space="preserve">, </w:t>
        </w:r>
      </w:ins>
      <w:ins w:id="348" w:author="Jón Einar" w:date="2018-11-20T11:02:00Z">
        <w:r w:rsidRPr="003F5922">
          <w:rPr>
            <w:rFonts w:cs="F16"/>
          </w:rPr>
          <w:t>27:</w:t>
        </w:r>
      </w:ins>
      <w:ins w:id="349" w:author="Jón Einar" w:date="2018-11-20T11:03:00Z">
        <w:r>
          <w:rPr>
            <w:rFonts w:cs="F16"/>
          </w:rPr>
          <w:t xml:space="preserve"> </w:t>
        </w:r>
      </w:ins>
      <w:ins w:id="350" w:author="Jón Einar" w:date="2018-11-20T11:02:00Z">
        <w:r w:rsidRPr="003F5922">
          <w:rPr>
            <w:rFonts w:cs="F16"/>
          </w:rPr>
          <w:t>302–311.</w:t>
        </w:r>
      </w:ins>
    </w:p>
    <w:p w:rsidR="003E69E0" w:rsidRPr="00634790" w:rsidRDefault="003E69E0" w:rsidP="00634790">
      <w:r w:rsidRPr="00634790">
        <w:rPr>
          <w:highlight w:val="red"/>
        </w:rPr>
        <w:t>Pearson, T. H., &amp; Rosenberg, R. (1978). Macrobenthic succession in relation to organic enrichment and pollution of the marine environment. Oceanogr. Mar. Biol. Ann. Rev, 16, 229-311.</w:t>
      </w:r>
      <w:r w:rsidRPr="00634790">
        <w:t xml:space="preserve"> </w:t>
      </w:r>
    </w:p>
    <w:p w:rsidR="003E69E0" w:rsidRPr="00634790" w:rsidRDefault="003E69E0" w:rsidP="00634790">
      <w:r w:rsidRPr="00634790">
        <w:t>Pétursson, GS, Sveinn Óli Pálmarsson, Helgi Gunnar Gunnarsson (2015). Kolgrafafjörður. Rannsókn á umhverfisaðstæðum og súrefnisbúskap við síldargöngur. Skýrsla nr. 15.11 unnin fyrir Vegagerðina. Verkfræðistofan Vatnaskil. 276 bls. (In Icelandic)</w:t>
      </w:r>
    </w:p>
    <w:p w:rsidR="00FD2754" w:rsidRPr="00634790" w:rsidRDefault="009026C1" w:rsidP="00634790">
      <w:pPr>
        <w:rPr>
          <w:lang w:val="en-US"/>
        </w:rPr>
      </w:pPr>
      <w:r w:rsidRPr="00634790">
        <w:rPr>
          <w:lang w:val="en-US"/>
        </w:rPr>
        <w:t xml:space="preserve">Raman, A. V., </w:t>
      </w:r>
      <w:proofErr w:type="spellStart"/>
      <w:r w:rsidRPr="00634790">
        <w:rPr>
          <w:lang w:val="en-US"/>
        </w:rPr>
        <w:t>Damodaran</w:t>
      </w:r>
      <w:proofErr w:type="spellEnd"/>
      <w:r w:rsidRPr="00634790">
        <w:rPr>
          <w:lang w:val="en-US"/>
        </w:rPr>
        <w:t>,</w:t>
      </w:r>
      <w:r w:rsidR="00B20EC2" w:rsidRPr="00634790">
        <w:rPr>
          <w:lang w:val="en-US"/>
        </w:rPr>
        <w:t xml:space="preserve"> R.,</w:t>
      </w:r>
      <w:r w:rsidRPr="00634790">
        <w:rPr>
          <w:lang w:val="en-US"/>
        </w:rPr>
        <w:t xml:space="preserve"> Levin,</w:t>
      </w:r>
      <w:r w:rsidR="00B20EC2" w:rsidRPr="00634790">
        <w:rPr>
          <w:lang w:val="en-US"/>
        </w:rPr>
        <w:t xml:space="preserve"> L. A.,</w:t>
      </w:r>
      <w:r w:rsidRPr="00634790">
        <w:rPr>
          <w:lang w:val="en-US"/>
        </w:rPr>
        <w:t xml:space="preserve"> Ganesh,</w:t>
      </w:r>
      <w:r w:rsidR="00B20EC2" w:rsidRPr="00634790">
        <w:rPr>
          <w:lang w:val="en-US"/>
        </w:rPr>
        <w:t xml:space="preserve"> T.,</w:t>
      </w:r>
      <w:r w:rsidRPr="00634790">
        <w:rPr>
          <w:lang w:val="en-US"/>
        </w:rPr>
        <w:t xml:space="preserve"> Rao,</w:t>
      </w:r>
      <w:r w:rsidR="00B20EC2" w:rsidRPr="00634790">
        <w:rPr>
          <w:lang w:val="en-US"/>
        </w:rPr>
        <w:t xml:space="preserve"> Y. K. V.,</w:t>
      </w:r>
      <w:r w:rsidRPr="00634790">
        <w:rPr>
          <w:lang w:val="en-US"/>
        </w:rPr>
        <w:t xml:space="preserve"> </w:t>
      </w:r>
      <w:proofErr w:type="spellStart"/>
      <w:r w:rsidRPr="00634790">
        <w:rPr>
          <w:lang w:val="en-US"/>
        </w:rPr>
        <w:t>Nanduri</w:t>
      </w:r>
      <w:proofErr w:type="spellEnd"/>
      <w:r w:rsidR="00B20EC2" w:rsidRPr="00634790">
        <w:rPr>
          <w:lang w:val="en-US"/>
        </w:rPr>
        <w:t>, S.</w:t>
      </w:r>
      <w:r w:rsidRPr="00634790">
        <w:rPr>
          <w:lang w:val="en-US"/>
        </w:rPr>
        <w:t xml:space="preserve"> &amp; </w:t>
      </w:r>
      <w:proofErr w:type="spellStart"/>
      <w:r w:rsidR="004535E6" w:rsidRPr="00634790">
        <w:rPr>
          <w:lang w:val="en-US"/>
        </w:rPr>
        <w:t>M</w:t>
      </w:r>
      <w:r w:rsidRPr="00634790">
        <w:rPr>
          <w:lang w:val="en-US"/>
        </w:rPr>
        <w:t>adhusoodhanan</w:t>
      </w:r>
      <w:proofErr w:type="spellEnd"/>
      <w:r w:rsidR="00B20EC2" w:rsidRPr="00634790">
        <w:rPr>
          <w:lang w:val="en-US"/>
        </w:rPr>
        <w:t>, S.</w:t>
      </w:r>
      <w:r w:rsidRPr="00634790">
        <w:rPr>
          <w:lang w:val="en-US"/>
        </w:rPr>
        <w:t xml:space="preserve"> (</w:t>
      </w:r>
      <w:r w:rsidR="00FD2754" w:rsidRPr="00634790">
        <w:rPr>
          <w:lang w:val="en-US"/>
        </w:rPr>
        <w:t>2015</w:t>
      </w:r>
      <w:r w:rsidRPr="00634790">
        <w:rPr>
          <w:lang w:val="en-US"/>
        </w:rPr>
        <w:t xml:space="preserve">) </w:t>
      </w:r>
      <w:proofErr w:type="spellStart"/>
      <w:r w:rsidRPr="00634790">
        <w:rPr>
          <w:lang w:val="en-US"/>
        </w:rPr>
        <w:t>Macrobenthos</w:t>
      </w:r>
      <w:proofErr w:type="spellEnd"/>
      <w:r w:rsidRPr="00634790">
        <w:rPr>
          <w:lang w:val="en-US"/>
        </w:rPr>
        <w:t xml:space="preserve"> relative to the oxygen minimum zone on the East Indian margin, Bay of Bengal. Marine Ecology 36 (2015) 679–700. </w:t>
      </w:r>
    </w:p>
    <w:p w:rsidR="00FD2754" w:rsidRPr="00634790" w:rsidRDefault="00787E74" w:rsidP="00634790">
      <w:pPr>
        <w:rPr>
          <w:lang w:val="en-US"/>
        </w:rPr>
      </w:pPr>
      <w:r w:rsidRPr="00634790">
        <w:rPr>
          <w:lang w:val="en-US"/>
        </w:rPr>
        <w:t>Rabalais</w:t>
      </w:r>
      <w:proofErr w:type="gramStart"/>
      <w:r w:rsidRPr="00634790">
        <w:rPr>
          <w:lang w:val="en-US"/>
        </w:rPr>
        <w:t>,N.N</w:t>
      </w:r>
      <w:proofErr w:type="gramEnd"/>
      <w:r w:rsidRPr="00634790">
        <w:rPr>
          <w:lang w:val="en-US"/>
        </w:rPr>
        <w:t>.,</w:t>
      </w:r>
      <w:proofErr w:type="spellStart"/>
      <w:r w:rsidRPr="00634790">
        <w:rPr>
          <w:lang w:val="en-US"/>
        </w:rPr>
        <w:t>Turner,R.E</w:t>
      </w:r>
      <w:proofErr w:type="spellEnd"/>
      <w:r w:rsidRPr="00634790">
        <w:rPr>
          <w:lang w:val="en-US"/>
        </w:rPr>
        <w:t>.(Eds.),</w:t>
      </w:r>
      <w:r w:rsidR="004A7551" w:rsidRPr="00634790">
        <w:rPr>
          <w:lang w:val="en-US"/>
        </w:rPr>
        <w:t xml:space="preserve"> </w:t>
      </w:r>
      <w:r w:rsidRPr="00634790">
        <w:rPr>
          <w:lang w:val="en-US"/>
        </w:rPr>
        <w:t>Coastal</w:t>
      </w:r>
      <w:r w:rsidR="00C87895" w:rsidRPr="00634790">
        <w:rPr>
          <w:lang w:val="en-US"/>
        </w:rPr>
        <w:t xml:space="preserve"> </w:t>
      </w:r>
      <w:r w:rsidRPr="00634790">
        <w:rPr>
          <w:lang w:val="en-US"/>
        </w:rPr>
        <w:t>hypoxia:</w:t>
      </w:r>
      <w:r w:rsidR="00C87895" w:rsidRPr="00634790">
        <w:rPr>
          <w:lang w:val="en-US"/>
        </w:rPr>
        <w:t xml:space="preserve"> c</w:t>
      </w:r>
      <w:r w:rsidRPr="00634790">
        <w:rPr>
          <w:lang w:val="en-US"/>
        </w:rPr>
        <w:t>onsequences</w:t>
      </w:r>
      <w:r w:rsidR="00C87895" w:rsidRPr="00634790">
        <w:rPr>
          <w:lang w:val="en-US"/>
        </w:rPr>
        <w:t xml:space="preserve"> </w:t>
      </w:r>
      <w:r w:rsidRPr="00634790">
        <w:rPr>
          <w:lang w:val="en-US"/>
        </w:rPr>
        <w:t>for</w:t>
      </w:r>
      <w:r w:rsidR="00C87895" w:rsidRPr="00634790">
        <w:rPr>
          <w:lang w:val="en-US"/>
        </w:rPr>
        <w:t xml:space="preserve"> </w:t>
      </w:r>
      <w:r w:rsidRPr="00634790">
        <w:rPr>
          <w:lang w:val="en-US"/>
        </w:rPr>
        <w:t>Living</w:t>
      </w:r>
      <w:r w:rsidR="00C87895" w:rsidRPr="00634790">
        <w:rPr>
          <w:lang w:val="en-US"/>
        </w:rPr>
        <w:t xml:space="preserve"> </w:t>
      </w:r>
      <w:r w:rsidRPr="00634790">
        <w:rPr>
          <w:lang w:val="en-US"/>
        </w:rPr>
        <w:t>Resources</w:t>
      </w:r>
      <w:r w:rsidR="00C87895" w:rsidRPr="00634790">
        <w:rPr>
          <w:lang w:val="en-US"/>
        </w:rPr>
        <w:t xml:space="preserve"> </w:t>
      </w:r>
      <w:r w:rsidRPr="00634790">
        <w:rPr>
          <w:lang w:val="en-US"/>
        </w:rPr>
        <w:t>and</w:t>
      </w:r>
      <w:r w:rsidR="00C87895" w:rsidRPr="00634790">
        <w:rPr>
          <w:lang w:val="en-US"/>
        </w:rPr>
        <w:t xml:space="preserve"> </w:t>
      </w:r>
      <w:r w:rsidRPr="00634790">
        <w:rPr>
          <w:lang w:val="en-US"/>
        </w:rPr>
        <w:t>Ecosystems.</w:t>
      </w:r>
      <w:r w:rsidR="00C87895" w:rsidRPr="00634790">
        <w:rPr>
          <w:lang w:val="en-US"/>
        </w:rPr>
        <w:t xml:space="preserve"> </w:t>
      </w:r>
      <w:r w:rsidRPr="00634790">
        <w:rPr>
          <w:lang w:val="en-US"/>
        </w:rPr>
        <w:t>American</w:t>
      </w:r>
      <w:r w:rsidR="00C87895" w:rsidRPr="00634790">
        <w:rPr>
          <w:lang w:val="en-US"/>
        </w:rPr>
        <w:t xml:space="preserve"> </w:t>
      </w:r>
      <w:r w:rsidRPr="00634790">
        <w:rPr>
          <w:lang w:val="en-US"/>
        </w:rPr>
        <w:t>Geophysical Union</w:t>
      </w:r>
      <w:proofErr w:type="gramStart"/>
      <w:r w:rsidRPr="00634790">
        <w:rPr>
          <w:lang w:val="en-US"/>
        </w:rPr>
        <w:t>,Washington,pp.211</w:t>
      </w:r>
      <w:proofErr w:type="gramEnd"/>
      <w:r w:rsidRPr="00634790">
        <w:rPr>
          <w:lang w:val="en-US"/>
        </w:rPr>
        <w:t>–240.</w:t>
      </w:r>
      <w:r w:rsidR="00C87895" w:rsidRPr="00634790">
        <w:rPr>
          <w:lang w:val="en-US"/>
        </w:rPr>
        <w:t xml:space="preserve"> </w:t>
      </w:r>
    </w:p>
    <w:p w:rsidR="00133E44" w:rsidRPr="00634790" w:rsidRDefault="00133E44" w:rsidP="00634790">
      <w:pPr>
        <w:rPr>
          <w:lang w:val="en-US"/>
        </w:rPr>
      </w:pPr>
      <w:proofErr w:type="spellStart"/>
      <w:r w:rsidRPr="00634790">
        <w:rPr>
          <w:lang w:val="en-US"/>
        </w:rPr>
        <w:t>Rabalais</w:t>
      </w:r>
      <w:proofErr w:type="spellEnd"/>
      <w:r w:rsidRPr="00634790">
        <w:rPr>
          <w:lang w:val="en-US"/>
        </w:rPr>
        <w:t xml:space="preserve">, N. N., Diaz, R. J., Levin, L. A., Turner, R. E., Gilbert, D., &amp; Zhang, J. (2010). </w:t>
      </w:r>
      <w:proofErr w:type="gramStart"/>
      <w:r w:rsidRPr="00634790">
        <w:rPr>
          <w:lang w:val="en-US"/>
        </w:rPr>
        <w:t>Dynamics and distribution of natural and human-caused hypoxia.</w:t>
      </w:r>
      <w:proofErr w:type="gramEnd"/>
      <w:r w:rsidRPr="00634790">
        <w:rPr>
          <w:lang w:val="en-US"/>
        </w:rPr>
        <w:t xml:space="preserve"> </w:t>
      </w:r>
      <w:proofErr w:type="spellStart"/>
      <w:r w:rsidRPr="00634790">
        <w:rPr>
          <w:lang w:val="en-US"/>
        </w:rPr>
        <w:t>Biogeosciences</w:t>
      </w:r>
      <w:proofErr w:type="spellEnd"/>
      <w:r w:rsidRPr="00634790">
        <w:rPr>
          <w:lang w:val="en-US"/>
        </w:rPr>
        <w:t>, 7, 585-619.</w:t>
      </w:r>
    </w:p>
    <w:p w:rsidR="003E69E0" w:rsidRPr="00634790" w:rsidRDefault="003E69E0" w:rsidP="00634790">
      <w:pPr>
        <w:rPr>
          <w:lang w:val="en-US"/>
        </w:rPr>
      </w:pPr>
      <w:proofErr w:type="spellStart"/>
      <w:proofErr w:type="gramStart"/>
      <w:r w:rsidRPr="00634790">
        <w:rPr>
          <w:lang w:val="en-US"/>
        </w:rPr>
        <w:t>Stefánsson</w:t>
      </w:r>
      <w:proofErr w:type="spellEnd"/>
      <w:r w:rsidRPr="00634790">
        <w:rPr>
          <w:lang w:val="en-US"/>
        </w:rPr>
        <w:t xml:space="preserve">, R.A., &amp; von </w:t>
      </w:r>
      <w:proofErr w:type="spellStart"/>
      <w:r w:rsidRPr="00634790">
        <w:rPr>
          <w:lang w:val="en-US"/>
        </w:rPr>
        <w:t>Schmalensee</w:t>
      </w:r>
      <w:proofErr w:type="spellEnd"/>
      <w:r w:rsidRPr="00634790">
        <w:rPr>
          <w:lang w:val="en-US"/>
        </w:rPr>
        <w:t>, M. (2013).</w:t>
      </w:r>
      <w:proofErr w:type="gramEnd"/>
      <w:r w:rsidRPr="00634790">
        <w:rPr>
          <w:lang w:val="en-US"/>
        </w:rPr>
        <w:t xml:space="preserve"> </w:t>
      </w:r>
      <w:proofErr w:type="spellStart"/>
      <w:r w:rsidRPr="00634790">
        <w:rPr>
          <w:lang w:val="en-US"/>
        </w:rPr>
        <w:t>Síld</w:t>
      </w:r>
      <w:proofErr w:type="spellEnd"/>
      <w:r w:rsidRPr="00634790">
        <w:rPr>
          <w:lang w:val="en-US"/>
        </w:rPr>
        <w:t xml:space="preserve"> </w:t>
      </w:r>
      <w:proofErr w:type="spellStart"/>
      <w:proofErr w:type="gramStart"/>
      <w:r w:rsidRPr="00634790">
        <w:rPr>
          <w:lang w:val="en-US"/>
        </w:rPr>
        <w:t>og</w:t>
      </w:r>
      <w:proofErr w:type="spellEnd"/>
      <w:proofErr w:type="gramEnd"/>
      <w:r w:rsidRPr="00634790">
        <w:rPr>
          <w:lang w:val="en-US"/>
        </w:rPr>
        <w:t xml:space="preserve"> </w:t>
      </w:r>
      <w:proofErr w:type="spellStart"/>
      <w:r w:rsidRPr="00634790">
        <w:rPr>
          <w:lang w:val="en-US"/>
        </w:rPr>
        <w:t>fuglar</w:t>
      </w:r>
      <w:proofErr w:type="spellEnd"/>
      <w:r w:rsidRPr="00634790">
        <w:rPr>
          <w:lang w:val="en-US"/>
        </w:rPr>
        <w:t xml:space="preserve"> í </w:t>
      </w:r>
      <w:proofErr w:type="spellStart"/>
      <w:r w:rsidRPr="00634790">
        <w:rPr>
          <w:lang w:val="en-US"/>
        </w:rPr>
        <w:t>Kolgrafafirði</w:t>
      </w:r>
      <w:proofErr w:type="spellEnd"/>
      <w:r w:rsidRPr="00634790">
        <w:rPr>
          <w:lang w:val="en-US"/>
        </w:rPr>
        <w:t xml:space="preserve">. [Herring and birdlife in </w:t>
      </w:r>
      <w:proofErr w:type="spellStart"/>
      <w:r w:rsidRPr="00634790">
        <w:rPr>
          <w:lang w:val="en-US"/>
        </w:rPr>
        <w:t>Kolgrafafjörður</w:t>
      </w:r>
      <w:proofErr w:type="spellEnd"/>
      <w:r w:rsidRPr="00634790">
        <w:rPr>
          <w:lang w:val="en-US"/>
        </w:rPr>
        <w:t xml:space="preserve">] </w:t>
      </w:r>
      <w:proofErr w:type="spellStart"/>
      <w:r w:rsidRPr="00634790">
        <w:rPr>
          <w:lang w:val="en-US"/>
        </w:rPr>
        <w:t>Fuglar</w:t>
      </w:r>
      <w:proofErr w:type="spellEnd"/>
      <w:r w:rsidRPr="00634790">
        <w:rPr>
          <w:lang w:val="en-US"/>
        </w:rPr>
        <w:t xml:space="preserve"> 9: 36-43. (In Icelandic)</w:t>
      </w:r>
    </w:p>
    <w:p w:rsidR="003E69E0" w:rsidRPr="00634790" w:rsidRDefault="003E69E0" w:rsidP="00634790">
      <w:r w:rsidRPr="00634790">
        <w:t>Sigurðsson</w:t>
      </w:r>
      <w:r w:rsidR="00634790">
        <w:t>, V.</w:t>
      </w:r>
      <w:r w:rsidRPr="00634790">
        <w:t xml:space="preserve"> (2015). </w:t>
      </w:r>
      <w:r w:rsidRPr="00634790">
        <w:rPr>
          <w:rFonts w:cs="Arial"/>
          <w:color w:val="000000"/>
          <w:shd w:val="clear" w:color="auto" w:fill="FFFFFF"/>
        </w:rPr>
        <w:t xml:space="preserve">Áhrif lífrænnar mengunar á lífríki sjávarbotns í Breiðafirði. M.S. ritgerð við Líf- og umhverfisvísindadeild Háskóla Íslands. 63 bls. </w:t>
      </w:r>
      <w:r w:rsidR="00F51B50">
        <w:fldChar w:fldCharType="begin"/>
      </w:r>
      <w:r w:rsidR="00F51B50">
        <w:instrText xml:space="preserve"> HYPERLINK "http://hdl.handle.net/1946/21894" </w:instrText>
      </w:r>
      <w:r w:rsidR="00F51B50">
        <w:fldChar w:fldCharType="separate"/>
      </w:r>
      <w:r w:rsidRPr="00634790">
        <w:rPr>
          <w:rStyle w:val="Hyperlink"/>
          <w:rFonts w:cs="Arial"/>
          <w:shd w:val="clear" w:color="auto" w:fill="FFFFFF"/>
        </w:rPr>
        <w:t>http://hdl.handle.net/1946/21894</w:t>
      </w:r>
      <w:r w:rsidR="00F51B50">
        <w:rPr>
          <w:rStyle w:val="Hyperlink"/>
          <w:rFonts w:cs="Arial"/>
          <w:shd w:val="clear" w:color="auto" w:fill="FFFFFF"/>
        </w:rPr>
        <w:fldChar w:fldCharType="end"/>
      </w:r>
      <w:r w:rsidRPr="00634790">
        <w:rPr>
          <w:rFonts w:cs="Arial"/>
          <w:color w:val="000000"/>
          <w:shd w:val="clear" w:color="auto" w:fill="FFFFFF"/>
        </w:rPr>
        <w:t>.</w:t>
      </w:r>
    </w:p>
    <w:p w:rsidR="00F649BF" w:rsidRPr="00634790" w:rsidRDefault="00F649BF" w:rsidP="00634790">
      <w:pPr>
        <w:rPr>
          <w:lang w:val="en-US"/>
        </w:rPr>
      </w:pPr>
      <w:proofErr w:type="spellStart"/>
      <w:r w:rsidRPr="00634790">
        <w:rPr>
          <w:lang w:val="en-US"/>
        </w:rPr>
        <w:t>Wijnhoven</w:t>
      </w:r>
      <w:proofErr w:type="spellEnd"/>
      <w:r w:rsidR="009021A5" w:rsidRPr="00634790">
        <w:rPr>
          <w:lang w:val="en-US"/>
        </w:rPr>
        <w:t xml:space="preserve">, S., </w:t>
      </w:r>
      <w:proofErr w:type="spellStart"/>
      <w:r w:rsidR="009021A5" w:rsidRPr="00634790">
        <w:rPr>
          <w:lang w:val="en-US"/>
        </w:rPr>
        <w:t>Escarvage</w:t>
      </w:r>
      <w:proofErr w:type="spellEnd"/>
      <w:r w:rsidR="009021A5" w:rsidRPr="00634790">
        <w:rPr>
          <w:lang w:val="en-US"/>
        </w:rPr>
        <w:t xml:space="preserve">, V., </w:t>
      </w:r>
      <w:proofErr w:type="spellStart"/>
      <w:r w:rsidR="009021A5" w:rsidRPr="00634790">
        <w:rPr>
          <w:lang w:val="en-US"/>
        </w:rPr>
        <w:t>Daemen</w:t>
      </w:r>
      <w:proofErr w:type="spellEnd"/>
      <w:r w:rsidR="009021A5" w:rsidRPr="00634790">
        <w:rPr>
          <w:lang w:val="en-US"/>
        </w:rPr>
        <w:t>, E., &amp; Hummel, H. (</w:t>
      </w:r>
      <w:r w:rsidRPr="00634790">
        <w:rPr>
          <w:lang w:val="en-US"/>
        </w:rPr>
        <w:t>2010</w:t>
      </w:r>
      <w:r w:rsidR="009021A5" w:rsidRPr="00634790">
        <w:rPr>
          <w:lang w:val="en-US"/>
        </w:rPr>
        <w:t xml:space="preserve">) </w:t>
      </w:r>
      <w:proofErr w:type="gramStart"/>
      <w:r w:rsidR="009021A5" w:rsidRPr="00634790">
        <w:rPr>
          <w:lang w:val="en-US"/>
        </w:rPr>
        <w:t>The</w:t>
      </w:r>
      <w:proofErr w:type="gramEnd"/>
      <w:r w:rsidR="009021A5" w:rsidRPr="00634790">
        <w:rPr>
          <w:lang w:val="en-US"/>
        </w:rPr>
        <w:t xml:space="preserve"> Decline and Restoration of a Coastal Lagoon (Lake </w:t>
      </w:r>
      <w:proofErr w:type="spellStart"/>
      <w:r w:rsidR="009021A5" w:rsidRPr="00634790">
        <w:rPr>
          <w:lang w:val="en-US"/>
        </w:rPr>
        <w:t>Veere</w:t>
      </w:r>
      <w:proofErr w:type="spellEnd"/>
      <w:r w:rsidR="009021A5" w:rsidRPr="00634790">
        <w:rPr>
          <w:lang w:val="en-US"/>
        </w:rPr>
        <w:t xml:space="preserve">) in the Dutch Delta. </w:t>
      </w:r>
      <w:proofErr w:type="gramStart"/>
      <w:r w:rsidR="009021A5" w:rsidRPr="00634790">
        <w:rPr>
          <w:lang w:val="en-US"/>
        </w:rPr>
        <w:t>Estuaries and Coasts (2010) 33: 1261–1278.</w:t>
      </w:r>
      <w:proofErr w:type="gramEnd"/>
    </w:p>
    <w:p w:rsidR="00F649BF" w:rsidRPr="00634790" w:rsidRDefault="00F649BF" w:rsidP="00634790">
      <w:pPr>
        <w:rPr>
          <w:lang w:val="en-US"/>
        </w:rPr>
      </w:pPr>
      <w:proofErr w:type="spellStart"/>
      <w:proofErr w:type="gramStart"/>
      <w:r w:rsidRPr="00634790">
        <w:rPr>
          <w:lang w:val="en-US"/>
        </w:rPr>
        <w:lastRenderedPageBreak/>
        <w:t>Vaquer-Sunyer</w:t>
      </w:r>
      <w:proofErr w:type="spellEnd"/>
      <w:r w:rsidR="009B39B3" w:rsidRPr="00634790">
        <w:rPr>
          <w:lang w:val="en-US"/>
        </w:rPr>
        <w:t>, R.,</w:t>
      </w:r>
      <w:r w:rsidRPr="00634790">
        <w:rPr>
          <w:lang w:val="en-US"/>
        </w:rPr>
        <w:t xml:space="preserve"> &amp; Duarte</w:t>
      </w:r>
      <w:r w:rsidR="009B39B3" w:rsidRPr="00634790">
        <w:rPr>
          <w:lang w:val="en-US"/>
        </w:rPr>
        <w:t>, C. M. (</w:t>
      </w:r>
      <w:r w:rsidRPr="00634790">
        <w:rPr>
          <w:lang w:val="en-US"/>
        </w:rPr>
        <w:t>2008</w:t>
      </w:r>
      <w:r w:rsidR="009B39B3" w:rsidRPr="00634790">
        <w:rPr>
          <w:lang w:val="en-US"/>
        </w:rPr>
        <w:t>) Thresholds of hypoxia for marine biodiversity.</w:t>
      </w:r>
      <w:proofErr w:type="gramEnd"/>
      <w:r w:rsidR="009B39B3" w:rsidRPr="00634790">
        <w:rPr>
          <w:lang w:val="en-US"/>
        </w:rPr>
        <w:t xml:space="preserve"> PNAS 105: 15452–15457.</w:t>
      </w:r>
    </w:p>
    <w:p w:rsidR="00205144" w:rsidRPr="00634790" w:rsidRDefault="00133E44" w:rsidP="00634790">
      <w:pPr>
        <w:rPr>
          <w:lang w:val="en-US"/>
        </w:rPr>
      </w:pPr>
      <w:r w:rsidRPr="00634790">
        <w:rPr>
          <w:lang w:val="en-US"/>
        </w:rPr>
        <w:t xml:space="preserve">Zhang, J., Gilbert, D., Gooday, A. J., Levin, L. A., Naqvi, S. W. A., Middelburg, J. J., Scranton, M., </w:t>
      </w:r>
      <w:proofErr w:type="spellStart"/>
      <w:r w:rsidRPr="00634790">
        <w:rPr>
          <w:lang w:val="en-US"/>
        </w:rPr>
        <w:t>Ekau</w:t>
      </w:r>
      <w:proofErr w:type="spellEnd"/>
      <w:r w:rsidRPr="00634790">
        <w:rPr>
          <w:lang w:val="en-US"/>
        </w:rPr>
        <w:t xml:space="preserve">, W., Peña, A., </w:t>
      </w:r>
      <w:proofErr w:type="spellStart"/>
      <w:r w:rsidRPr="00634790">
        <w:rPr>
          <w:lang w:val="en-US"/>
        </w:rPr>
        <w:t>Dewitte</w:t>
      </w:r>
      <w:proofErr w:type="spellEnd"/>
      <w:r w:rsidRPr="00634790">
        <w:rPr>
          <w:lang w:val="en-US"/>
        </w:rPr>
        <w:t xml:space="preserve">, B., </w:t>
      </w:r>
      <w:proofErr w:type="spellStart"/>
      <w:r w:rsidRPr="00634790">
        <w:rPr>
          <w:lang w:val="en-US"/>
        </w:rPr>
        <w:t>Oguz</w:t>
      </w:r>
      <w:proofErr w:type="spellEnd"/>
      <w:r w:rsidRPr="00634790">
        <w:rPr>
          <w:lang w:val="en-US"/>
        </w:rPr>
        <w:t xml:space="preserve">, T., Monteiro, P. M. S., Urban, E. R., </w:t>
      </w:r>
      <w:proofErr w:type="spellStart"/>
      <w:r w:rsidRPr="00634790">
        <w:rPr>
          <w:lang w:val="en-US"/>
        </w:rPr>
        <w:t>Rabalais</w:t>
      </w:r>
      <w:proofErr w:type="spellEnd"/>
      <w:r w:rsidRPr="00634790">
        <w:rPr>
          <w:lang w:val="en-US"/>
        </w:rPr>
        <w:t xml:space="preserve">, N. N., </w:t>
      </w:r>
      <w:proofErr w:type="spellStart"/>
      <w:r w:rsidRPr="00634790">
        <w:rPr>
          <w:lang w:val="en-US"/>
        </w:rPr>
        <w:t>Ittekkot</w:t>
      </w:r>
      <w:proofErr w:type="spellEnd"/>
      <w:r w:rsidRPr="00634790">
        <w:rPr>
          <w:lang w:val="en-US"/>
        </w:rPr>
        <w:t xml:space="preserve">, V., Kemp, W. M., Ulloa, O., </w:t>
      </w:r>
      <w:proofErr w:type="spellStart"/>
      <w:r w:rsidRPr="00634790">
        <w:rPr>
          <w:lang w:val="en-US"/>
        </w:rPr>
        <w:t>Elmgren</w:t>
      </w:r>
      <w:proofErr w:type="spellEnd"/>
      <w:r w:rsidRPr="00634790">
        <w:rPr>
          <w:lang w:val="en-US"/>
        </w:rPr>
        <w:t xml:space="preserve">, R., Escobar-Briones, E., &amp; Van der </w:t>
      </w:r>
      <w:proofErr w:type="spellStart"/>
      <w:r w:rsidRPr="00634790">
        <w:rPr>
          <w:lang w:val="en-US"/>
        </w:rPr>
        <w:t>Plas</w:t>
      </w:r>
      <w:proofErr w:type="spellEnd"/>
      <w:r w:rsidRPr="00634790">
        <w:rPr>
          <w:lang w:val="en-US"/>
        </w:rPr>
        <w:t xml:space="preserve">, A. K. (2010). Natural and human induced hypoxia and consequences for coastal areas: synthesis and future development. </w:t>
      </w:r>
      <w:proofErr w:type="spellStart"/>
      <w:r w:rsidRPr="00634790">
        <w:rPr>
          <w:lang w:val="en-US"/>
        </w:rPr>
        <w:t>Biogeosciences</w:t>
      </w:r>
      <w:proofErr w:type="spellEnd"/>
      <w:r w:rsidRPr="00634790">
        <w:rPr>
          <w:lang w:val="en-US"/>
        </w:rPr>
        <w:t>, 7, 1443-1467.</w:t>
      </w:r>
    </w:p>
    <w:p w:rsidR="000856ED" w:rsidRPr="00634790" w:rsidRDefault="00F649BF" w:rsidP="00634790">
      <w:pPr>
        <w:rPr>
          <w:lang w:val="en-US"/>
        </w:rPr>
      </w:pPr>
      <w:proofErr w:type="spellStart"/>
      <w:proofErr w:type="gramStart"/>
      <w:r w:rsidRPr="00634790">
        <w:rPr>
          <w:lang w:val="en-US"/>
        </w:rPr>
        <w:t>Ærtebjerg</w:t>
      </w:r>
      <w:proofErr w:type="spellEnd"/>
      <w:r w:rsidR="000856ED" w:rsidRPr="00634790">
        <w:rPr>
          <w:lang w:val="en-US"/>
        </w:rPr>
        <w:t>, G., Andersen, J. H., &amp; Hansen, O. S. (</w:t>
      </w:r>
      <w:r w:rsidRPr="00634790">
        <w:rPr>
          <w:lang w:val="en-US"/>
        </w:rPr>
        <w:t>2003</w:t>
      </w:r>
      <w:r w:rsidR="000856ED" w:rsidRPr="00634790">
        <w:rPr>
          <w:lang w:val="en-US"/>
        </w:rPr>
        <w:t>).</w:t>
      </w:r>
      <w:proofErr w:type="gramEnd"/>
      <w:r w:rsidR="000856ED" w:rsidRPr="00634790">
        <w:rPr>
          <w:lang w:val="en-US"/>
        </w:rPr>
        <w:t xml:space="preserve"> </w:t>
      </w:r>
      <w:proofErr w:type="gramStart"/>
      <w:r w:rsidR="000856ED" w:rsidRPr="00634790">
        <w:rPr>
          <w:lang w:val="en-US"/>
        </w:rPr>
        <w:t>Nutrients and eutrophication in Danish marine waters.</w:t>
      </w:r>
      <w:proofErr w:type="gramEnd"/>
      <w:r w:rsidR="000856ED" w:rsidRPr="00634790">
        <w:rPr>
          <w:lang w:val="en-US"/>
        </w:rPr>
        <w:t xml:space="preserve"> </w:t>
      </w:r>
      <w:proofErr w:type="gramStart"/>
      <w:r w:rsidR="000856ED" w:rsidRPr="00634790">
        <w:rPr>
          <w:lang w:val="en-US"/>
        </w:rPr>
        <w:t>Report, Danish Environmental Protection Agency &amp; National Environmental Research Institute.</w:t>
      </w:r>
      <w:proofErr w:type="gramEnd"/>
      <w:r w:rsidR="000856ED" w:rsidRPr="00634790">
        <w:rPr>
          <w:lang w:val="en-US"/>
        </w:rPr>
        <w:t xml:space="preserve"> 66 pages </w:t>
      </w:r>
    </w:p>
    <w:p w:rsidR="00F649BF" w:rsidRPr="00634790" w:rsidRDefault="00826229" w:rsidP="00634790">
      <w:pPr>
        <w:rPr>
          <w:lang w:val="en-US"/>
        </w:rPr>
      </w:pPr>
      <w:proofErr w:type="gramStart"/>
      <w:r w:rsidRPr="00634790">
        <w:rPr>
          <w:lang w:val="en-US"/>
        </w:rPr>
        <w:t xml:space="preserve">Yoshino, K., Hamada, T., Yamamoto, K., </w:t>
      </w:r>
      <w:proofErr w:type="spellStart"/>
      <w:r w:rsidRPr="00634790">
        <w:rPr>
          <w:lang w:val="en-US"/>
        </w:rPr>
        <w:t>Hayami</w:t>
      </w:r>
      <w:proofErr w:type="spellEnd"/>
      <w:r w:rsidRPr="00634790">
        <w:rPr>
          <w:lang w:val="en-US"/>
        </w:rPr>
        <w:t xml:space="preserve">, Y., </w:t>
      </w:r>
      <w:proofErr w:type="spellStart"/>
      <w:r w:rsidRPr="00634790">
        <w:rPr>
          <w:lang w:val="en-US"/>
        </w:rPr>
        <w:t>Yamaguch</w:t>
      </w:r>
      <w:proofErr w:type="spellEnd"/>
      <w:r w:rsidRPr="00634790">
        <w:rPr>
          <w:lang w:val="en-US"/>
        </w:rPr>
        <w:t xml:space="preserve">, S., &amp; </w:t>
      </w:r>
      <w:proofErr w:type="spellStart"/>
      <w:r w:rsidRPr="00634790">
        <w:rPr>
          <w:lang w:val="en-US"/>
        </w:rPr>
        <w:t>Ohgushi</w:t>
      </w:r>
      <w:proofErr w:type="spellEnd"/>
      <w:r w:rsidRPr="00634790">
        <w:rPr>
          <w:lang w:val="en-US"/>
        </w:rPr>
        <w:t xml:space="preserve">, K. (2010) Effects of hypoxia and organic enrichment on estuarine </w:t>
      </w:r>
      <w:proofErr w:type="spellStart"/>
      <w:r w:rsidRPr="00634790">
        <w:rPr>
          <w:lang w:val="en-US"/>
        </w:rPr>
        <w:t>macrofauna</w:t>
      </w:r>
      <w:proofErr w:type="spellEnd"/>
      <w:r w:rsidRPr="00634790">
        <w:rPr>
          <w:lang w:val="en-US"/>
        </w:rPr>
        <w:t xml:space="preserve"> in the inner part of </w:t>
      </w:r>
      <w:proofErr w:type="spellStart"/>
      <w:r w:rsidRPr="00634790">
        <w:rPr>
          <w:lang w:val="en-US"/>
        </w:rPr>
        <w:t>Ariake</w:t>
      </w:r>
      <w:proofErr w:type="spellEnd"/>
      <w:r w:rsidRPr="00634790">
        <w:rPr>
          <w:lang w:val="en-US"/>
        </w:rPr>
        <w:t xml:space="preserve"> Bay.</w:t>
      </w:r>
      <w:proofErr w:type="gramEnd"/>
      <w:r w:rsidRPr="00634790">
        <w:rPr>
          <w:lang w:val="en-US"/>
        </w:rPr>
        <w:t xml:space="preserve"> </w:t>
      </w:r>
      <w:proofErr w:type="spellStart"/>
      <w:proofErr w:type="gramStart"/>
      <w:r w:rsidRPr="00634790">
        <w:rPr>
          <w:lang w:val="en-US"/>
        </w:rPr>
        <w:t>Hydrobiologia</w:t>
      </w:r>
      <w:proofErr w:type="spellEnd"/>
      <w:r w:rsidRPr="00634790">
        <w:rPr>
          <w:lang w:val="en-US"/>
        </w:rPr>
        <w:t xml:space="preserve"> (2010) 652:23–38.</w:t>
      </w:r>
      <w:proofErr w:type="gramEnd"/>
    </w:p>
    <w:p w:rsidR="00A92538" w:rsidRDefault="00A92538" w:rsidP="00826229">
      <w:pPr>
        <w:rPr>
          <w:lang w:val="en-US"/>
        </w:rPr>
      </w:pPr>
    </w:p>
    <w:p w:rsidR="00A92538" w:rsidRDefault="00A92538" w:rsidP="00826229">
      <w:pPr>
        <w:rPr>
          <w:lang w:val="en-US"/>
        </w:rPr>
      </w:pPr>
    </w:p>
    <w:p w:rsidR="00A92538" w:rsidRDefault="00A92538" w:rsidP="00826229">
      <w:pPr>
        <w:rPr>
          <w:lang w:val="en-US"/>
        </w:rPr>
      </w:pPr>
    </w:p>
    <w:p w:rsidR="00A92538" w:rsidRDefault="00A92538" w:rsidP="00826229">
      <w:pPr>
        <w:rPr>
          <w:lang w:val="en-US"/>
        </w:rPr>
      </w:pPr>
    </w:p>
    <w:p w:rsidR="00A92538" w:rsidRPr="00A92538" w:rsidRDefault="00A92538" w:rsidP="00826229">
      <w:pPr>
        <w:rPr>
          <w:b/>
          <w:lang w:val="en-US"/>
        </w:rPr>
      </w:pPr>
      <w:r w:rsidRPr="00A92538">
        <w:rPr>
          <w:b/>
          <w:lang w:val="en-US"/>
        </w:rPr>
        <w:t>Acknowledgements</w:t>
      </w:r>
    </w:p>
    <w:p w:rsidR="006553F0" w:rsidRDefault="00641460" w:rsidP="00205144">
      <w:pPr>
        <w:rPr>
          <w:b/>
          <w:lang w:val="en-US"/>
        </w:rPr>
      </w:pPr>
      <w:r>
        <w:rPr>
          <w:lang w:val="en-US"/>
        </w:rPr>
        <w:t xml:space="preserve">We thank </w:t>
      </w:r>
      <w:r w:rsidR="00C02B44">
        <w:rPr>
          <w:lang w:val="en-US"/>
        </w:rPr>
        <w:t>the crews of our</w:t>
      </w:r>
      <w:r>
        <w:rPr>
          <w:lang w:val="en-US"/>
        </w:rPr>
        <w:t xml:space="preserve"> </w:t>
      </w:r>
      <w:r w:rsidR="006004B6">
        <w:rPr>
          <w:lang w:val="en-US"/>
        </w:rPr>
        <w:t xml:space="preserve">three </w:t>
      </w:r>
      <w:r>
        <w:rPr>
          <w:lang w:val="en-US"/>
        </w:rPr>
        <w:t>research vessel</w:t>
      </w:r>
      <w:r w:rsidR="00C02B44">
        <w:rPr>
          <w:lang w:val="en-US"/>
        </w:rPr>
        <w:t>s</w:t>
      </w:r>
      <w:r>
        <w:rPr>
          <w:lang w:val="en-US"/>
        </w:rPr>
        <w:t xml:space="preserve"> 2013-2017 for their invaluable help: </w:t>
      </w:r>
      <w:proofErr w:type="spellStart"/>
      <w:r>
        <w:rPr>
          <w:lang w:val="en-US"/>
        </w:rPr>
        <w:t>Ásmundur</w:t>
      </w:r>
      <w:proofErr w:type="spellEnd"/>
      <w:r>
        <w:rPr>
          <w:lang w:val="en-US"/>
        </w:rPr>
        <w:t xml:space="preserve"> </w:t>
      </w:r>
      <w:proofErr w:type="spellStart"/>
      <w:r>
        <w:rPr>
          <w:lang w:val="en-US"/>
        </w:rPr>
        <w:t>Skeggjason</w:t>
      </w:r>
      <w:proofErr w:type="spellEnd"/>
      <w:r>
        <w:rPr>
          <w:lang w:val="en-US"/>
        </w:rPr>
        <w:t xml:space="preserve">, </w:t>
      </w:r>
      <w:proofErr w:type="spellStart"/>
      <w:r w:rsidRPr="000B7EA4">
        <w:rPr>
          <w:highlight w:val="yellow"/>
          <w:lang w:val="en-US"/>
        </w:rPr>
        <w:t>Skeggi</w:t>
      </w:r>
      <w:proofErr w:type="spellEnd"/>
      <w:r w:rsidRPr="000B7EA4">
        <w:rPr>
          <w:highlight w:val="yellow"/>
          <w:lang w:val="en-US"/>
        </w:rPr>
        <w:t xml:space="preserve"> </w:t>
      </w:r>
      <w:proofErr w:type="spellStart"/>
      <w:r w:rsidR="006A2FA1" w:rsidRPr="000B7EA4">
        <w:rPr>
          <w:highlight w:val="yellow"/>
          <w:lang w:val="en-US"/>
        </w:rPr>
        <w:t>Gunnarsson</w:t>
      </w:r>
      <w:proofErr w:type="spellEnd"/>
      <w:r w:rsidR="006004B6">
        <w:rPr>
          <w:lang w:val="en-US"/>
        </w:rPr>
        <w:t xml:space="preserve"> of </w:t>
      </w:r>
      <w:proofErr w:type="spellStart"/>
      <w:r w:rsidR="006004B6">
        <w:rPr>
          <w:lang w:val="en-US"/>
        </w:rPr>
        <w:t>Álfur</w:t>
      </w:r>
      <w:proofErr w:type="spellEnd"/>
      <w:r w:rsidR="00A92538">
        <w:rPr>
          <w:lang w:val="en-US"/>
        </w:rPr>
        <w:t xml:space="preserve">, </w:t>
      </w:r>
      <w:proofErr w:type="spellStart"/>
      <w:r>
        <w:rPr>
          <w:lang w:val="en-US"/>
        </w:rPr>
        <w:t>Símon</w:t>
      </w:r>
      <w:proofErr w:type="spellEnd"/>
      <w:r>
        <w:rPr>
          <w:lang w:val="en-US"/>
        </w:rPr>
        <w:t xml:space="preserve"> </w:t>
      </w:r>
      <w:proofErr w:type="spellStart"/>
      <w:r>
        <w:rPr>
          <w:lang w:val="en-US"/>
        </w:rPr>
        <w:t>Sturluson</w:t>
      </w:r>
      <w:proofErr w:type="spellEnd"/>
      <w:r w:rsidR="006004B6">
        <w:rPr>
          <w:lang w:val="en-US"/>
        </w:rPr>
        <w:t xml:space="preserve"> of </w:t>
      </w:r>
      <w:proofErr w:type="spellStart"/>
      <w:r w:rsidR="006004B6">
        <w:rPr>
          <w:lang w:val="en-US"/>
        </w:rPr>
        <w:t>Ronja</w:t>
      </w:r>
      <w:proofErr w:type="spellEnd"/>
      <w:r w:rsidR="00A92538">
        <w:rPr>
          <w:lang w:val="en-US"/>
        </w:rPr>
        <w:t xml:space="preserve">, </w:t>
      </w:r>
      <w:proofErr w:type="spellStart"/>
      <w:r>
        <w:rPr>
          <w:lang w:val="en-US"/>
        </w:rPr>
        <w:t>Álfgeir</w:t>
      </w:r>
      <w:proofErr w:type="spellEnd"/>
      <w:r>
        <w:rPr>
          <w:lang w:val="en-US"/>
        </w:rPr>
        <w:t xml:space="preserve"> </w:t>
      </w:r>
      <w:proofErr w:type="spellStart"/>
      <w:r>
        <w:rPr>
          <w:lang w:val="en-US"/>
        </w:rPr>
        <w:t>Marínósson</w:t>
      </w:r>
      <w:proofErr w:type="spellEnd"/>
      <w:r w:rsidR="006004B6">
        <w:rPr>
          <w:lang w:val="en-US"/>
        </w:rPr>
        <w:t xml:space="preserve"> and</w:t>
      </w:r>
      <w:r>
        <w:rPr>
          <w:lang w:val="en-US"/>
        </w:rPr>
        <w:t xml:space="preserve"> </w:t>
      </w:r>
      <w:proofErr w:type="spellStart"/>
      <w:r>
        <w:rPr>
          <w:lang w:val="en-US"/>
        </w:rPr>
        <w:t>Páll</w:t>
      </w:r>
      <w:proofErr w:type="spellEnd"/>
      <w:r>
        <w:rPr>
          <w:lang w:val="en-US"/>
        </w:rPr>
        <w:t xml:space="preserve"> </w:t>
      </w:r>
      <w:proofErr w:type="spellStart"/>
      <w:r>
        <w:rPr>
          <w:lang w:val="en-US"/>
        </w:rPr>
        <w:t>Aðalsteinsson</w:t>
      </w:r>
      <w:proofErr w:type="spellEnd"/>
      <w:r w:rsidR="006004B6">
        <w:rPr>
          <w:lang w:val="en-US"/>
        </w:rPr>
        <w:t xml:space="preserve"> of Anna </w:t>
      </w:r>
      <w:proofErr w:type="spellStart"/>
      <w:r w:rsidR="006004B6">
        <w:rPr>
          <w:lang w:val="en-US"/>
        </w:rPr>
        <w:t>Karín</w:t>
      </w:r>
      <w:proofErr w:type="spellEnd"/>
      <w:r>
        <w:rPr>
          <w:lang w:val="en-US"/>
        </w:rPr>
        <w:t>. We thank</w:t>
      </w:r>
      <w:r w:rsidR="00A92538">
        <w:rPr>
          <w:lang w:val="en-US"/>
        </w:rPr>
        <w:t xml:space="preserve"> </w:t>
      </w:r>
      <w:proofErr w:type="spellStart"/>
      <w:r w:rsidR="00A92538">
        <w:rPr>
          <w:lang w:val="en-US"/>
        </w:rPr>
        <w:t>Hreiðar</w:t>
      </w:r>
      <w:proofErr w:type="spellEnd"/>
      <w:r w:rsidR="00A92538">
        <w:rPr>
          <w:lang w:val="en-US"/>
        </w:rPr>
        <w:t xml:space="preserve"> </w:t>
      </w:r>
      <w:proofErr w:type="spellStart"/>
      <w:r w:rsidR="00A92538">
        <w:rPr>
          <w:lang w:val="en-US"/>
        </w:rPr>
        <w:t>Þór</w:t>
      </w:r>
      <w:proofErr w:type="spellEnd"/>
      <w:r w:rsidR="00A92538">
        <w:rPr>
          <w:lang w:val="en-US"/>
        </w:rPr>
        <w:t xml:space="preserve"> </w:t>
      </w:r>
      <w:proofErr w:type="spellStart"/>
      <w:r w:rsidR="00A92538">
        <w:rPr>
          <w:lang w:val="en-US"/>
        </w:rPr>
        <w:t>Valtýsson</w:t>
      </w:r>
      <w:proofErr w:type="spellEnd"/>
      <w:r>
        <w:rPr>
          <w:lang w:val="en-US"/>
        </w:rPr>
        <w:t xml:space="preserve"> at </w:t>
      </w:r>
      <w:proofErr w:type="spellStart"/>
      <w:r>
        <w:rPr>
          <w:lang w:val="en-US"/>
        </w:rPr>
        <w:t>Akureyri</w:t>
      </w:r>
      <w:proofErr w:type="spellEnd"/>
      <w:r>
        <w:rPr>
          <w:lang w:val="en-US"/>
        </w:rPr>
        <w:t xml:space="preserve"> University for loan of the </w:t>
      </w:r>
      <w:proofErr w:type="spellStart"/>
      <w:r>
        <w:rPr>
          <w:lang w:val="en-US"/>
        </w:rPr>
        <w:t>Shipek</w:t>
      </w:r>
      <w:proofErr w:type="spellEnd"/>
      <w:r>
        <w:rPr>
          <w:lang w:val="en-US"/>
        </w:rPr>
        <w:t xml:space="preserve"> grab sampler.</w:t>
      </w:r>
      <w:r w:rsidR="000B2407">
        <w:rPr>
          <w:lang w:val="en-US"/>
        </w:rPr>
        <w:t xml:space="preserve"> </w:t>
      </w:r>
      <w:r w:rsidR="006004B6">
        <w:rPr>
          <w:lang w:val="en-US"/>
        </w:rPr>
        <w:t>W</w:t>
      </w:r>
      <w:r w:rsidR="000B2407">
        <w:rPr>
          <w:lang w:val="en-US"/>
        </w:rPr>
        <w:t>e thank</w:t>
      </w:r>
      <w:r w:rsidR="00A92538">
        <w:rPr>
          <w:lang w:val="en-US"/>
        </w:rPr>
        <w:t xml:space="preserve"> </w:t>
      </w:r>
      <w:proofErr w:type="spellStart"/>
      <w:r w:rsidR="00A92538">
        <w:rPr>
          <w:lang w:val="en-US"/>
        </w:rPr>
        <w:t>Rakel</w:t>
      </w:r>
      <w:proofErr w:type="spellEnd"/>
      <w:r w:rsidR="000B2407">
        <w:rPr>
          <w:lang w:val="en-US"/>
        </w:rPr>
        <w:t xml:space="preserve"> Dawn Hanson</w:t>
      </w:r>
      <w:r w:rsidR="00A92538">
        <w:rPr>
          <w:lang w:val="en-US"/>
        </w:rPr>
        <w:t>,</w:t>
      </w:r>
      <w:r w:rsidR="00C85875">
        <w:rPr>
          <w:lang w:val="en-US"/>
        </w:rPr>
        <w:t xml:space="preserve"> </w:t>
      </w:r>
      <w:proofErr w:type="spellStart"/>
      <w:r w:rsidR="00C85875">
        <w:rPr>
          <w:lang w:val="en-US"/>
        </w:rPr>
        <w:t>Menja</w:t>
      </w:r>
      <w:proofErr w:type="spellEnd"/>
      <w:r w:rsidR="000B2407">
        <w:rPr>
          <w:lang w:val="en-US"/>
        </w:rPr>
        <w:t xml:space="preserve"> von </w:t>
      </w:r>
      <w:proofErr w:type="spellStart"/>
      <w:r w:rsidR="000B2407">
        <w:rPr>
          <w:lang w:val="en-US"/>
        </w:rPr>
        <w:t>Schmalensee</w:t>
      </w:r>
      <w:proofErr w:type="spellEnd"/>
      <w:r w:rsidR="00C85875">
        <w:rPr>
          <w:lang w:val="en-US"/>
        </w:rPr>
        <w:t>,</w:t>
      </w:r>
      <w:r w:rsidR="00A92538">
        <w:rPr>
          <w:lang w:val="en-US"/>
        </w:rPr>
        <w:t xml:space="preserve"> Sara</w:t>
      </w:r>
      <w:r w:rsidR="000B2407">
        <w:rPr>
          <w:lang w:val="en-US"/>
        </w:rPr>
        <w:t xml:space="preserve"> </w:t>
      </w:r>
      <w:proofErr w:type="spellStart"/>
      <w:r w:rsidR="000B2407">
        <w:rPr>
          <w:lang w:val="en-US"/>
        </w:rPr>
        <w:t>Róbertsdóttir</w:t>
      </w:r>
      <w:proofErr w:type="spellEnd"/>
      <w:r w:rsidR="00A92538">
        <w:rPr>
          <w:lang w:val="en-US"/>
        </w:rPr>
        <w:t xml:space="preserve">, </w:t>
      </w:r>
      <w:proofErr w:type="spellStart"/>
      <w:r w:rsidR="00A85DCF">
        <w:rPr>
          <w:lang w:val="en-US"/>
        </w:rPr>
        <w:t>Ísó</w:t>
      </w:r>
      <w:r w:rsidR="00A92538">
        <w:rPr>
          <w:lang w:val="en-US"/>
        </w:rPr>
        <w:t>l</w:t>
      </w:r>
      <w:proofErr w:type="spellEnd"/>
      <w:r w:rsidR="000B2407">
        <w:rPr>
          <w:lang w:val="en-US"/>
        </w:rPr>
        <w:t xml:space="preserve"> </w:t>
      </w:r>
      <w:proofErr w:type="spellStart"/>
      <w:r w:rsidR="000B2407">
        <w:rPr>
          <w:lang w:val="en-US"/>
        </w:rPr>
        <w:t>Róbertsdóttir</w:t>
      </w:r>
      <w:proofErr w:type="spellEnd"/>
      <w:r w:rsidR="00D9614F">
        <w:rPr>
          <w:lang w:val="en-US"/>
        </w:rPr>
        <w:t xml:space="preserve"> and </w:t>
      </w:r>
      <w:r w:rsidR="00D9614F" w:rsidRPr="00D9614F">
        <w:rPr>
          <w:lang w:val="en-US"/>
        </w:rPr>
        <w:t xml:space="preserve">Aron A. </w:t>
      </w:r>
      <w:proofErr w:type="spellStart"/>
      <w:r w:rsidR="00D9614F" w:rsidRPr="00D9614F">
        <w:rPr>
          <w:lang w:val="en-US"/>
        </w:rPr>
        <w:t>Þorvarðar</w:t>
      </w:r>
      <w:r w:rsidR="00D9614F">
        <w:rPr>
          <w:lang w:val="en-US"/>
        </w:rPr>
        <w:t>son</w:t>
      </w:r>
      <w:proofErr w:type="spellEnd"/>
      <w:r w:rsidR="000B2407">
        <w:rPr>
          <w:lang w:val="en-US"/>
        </w:rPr>
        <w:t xml:space="preserve"> for their </w:t>
      </w:r>
      <w:r w:rsidR="00D9614F">
        <w:rPr>
          <w:lang w:val="en-US"/>
        </w:rPr>
        <w:t>support</w:t>
      </w:r>
      <w:r w:rsidR="006004B6">
        <w:rPr>
          <w:lang w:val="en-US"/>
        </w:rPr>
        <w:t xml:space="preserve"> with sample processing and </w:t>
      </w:r>
      <w:proofErr w:type="gramStart"/>
      <w:r w:rsidR="006004B6">
        <w:rPr>
          <w:lang w:val="en-US"/>
        </w:rPr>
        <w:t>various assistance</w:t>
      </w:r>
      <w:proofErr w:type="gramEnd"/>
      <w:r w:rsidR="00A92538">
        <w:rPr>
          <w:lang w:val="en-US"/>
        </w:rPr>
        <w:t xml:space="preserve">. </w:t>
      </w:r>
      <w:r w:rsidR="000B2407">
        <w:rPr>
          <w:lang w:val="en-US"/>
        </w:rPr>
        <w:t xml:space="preserve">This project was supported by the </w:t>
      </w:r>
      <w:proofErr w:type="spellStart"/>
      <w:r w:rsidR="000B2407">
        <w:rPr>
          <w:lang w:val="en-US"/>
        </w:rPr>
        <w:t>Unversity</w:t>
      </w:r>
      <w:proofErr w:type="spellEnd"/>
      <w:r w:rsidR="000B2407">
        <w:rPr>
          <w:lang w:val="en-US"/>
        </w:rPr>
        <w:t xml:space="preserve"> of Iceland, the </w:t>
      </w:r>
      <w:r w:rsidR="000B2407" w:rsidRPr="000B2407">
        <w:rPr>
          <w:lang w:val="en-US"/>
        </w:rPr>
        <w:t>Icelandic Road a</w:t>
      </w:r>
      <w:r w:rsidR="000B2407">
        <w:rPr>
          <w:lang w:val="en-US"/>
        </w:rPr>
        <w:t xml:space="preserve">nd Coastal Administration’s </w:t>
      </w:r>
      <w:r w:rsidR="000B7EA4">
        <w:rPr>
          <w:lang w:val="en-US"/>
        </w:rPr>
        <w:t>research fund.</w:t>
      </w:r>
      <w:r w:rsidR="000B2407">
        <w:rPr>
          <w:lang w:val="en-US"/>
        </w:rPr>
        <w:t xml:space="preserve"> </w:t>
      </w:r>
    </w:p>
    <w:sectPr w:rsidR="006553F0" w:rsidSect="00C3090B">
      <w:footerReference w:type="default" r:id="rId9"/>
      <w:pgSz w:w="11909" w:h="16834" w:code="9"/>
      <w:pgMar w:top="1440" w:right="1800" w:bottom="1440" w:left="1800"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ón Einar" w:date="2018-11-20T11:39:00Z" w:initials="JEJ">
    <w:p w:rsidR="00282990" w:rsidRDefault="00282990" w:rsidP="00282990">
      <w:pPr>
        <w:pStyle w:val="CommentText"/>
      </w:pPr>
      <w:r>
        <w:rPr>
          <w:rStyle w:val="CommentReference"/>
        </w:rPr>
        <w:annotationRef/>
      </w:r>
      <w:r>
        <w:t>HARBINGER:</w:t>
      </w:r>
    </w:p>
    <w:p w:rsidR="00282990" w:rsidRDefault="00282990" w:rsidP="00282990">
      <w:pPr>
        <w:pStyle w:val="CommentText"/>
      </w:pPr>
    </w:p>
    <w:p w:rsidR="00282990" w:rsidRDefault="00282990" w:rsidP="00282990">
      <w:pPr>
        <w:pStyle w:val="CommentText"/>
      </w:pPr>
      <w:r>
        <w:t>Etymology</w:t>
      </w:r>
    </w:p>
    <w:p w:rsidR="00282990" w:rsidRDefault="00282990" w:rsidP="00282990">
      <w:pPr>
        <w:pStyle w:val="CommentText"/>
      </w:pPr>
      <w:r>
        <w:t>Originally, a person that is sent in advance to arrange lodgings. From Middle English herbergeour, from Old French herbergeor (French hébergeur), from Frankish *heriberga (“lodging, inn”, literally “army shelter”), from Proto-Germanic *harjaz (“army”) + *bergô (“protection”). Compare German Herberge, Italian albergo, Dutch herberg, English harbor. More at here, borrow.</w:t>
      </w:r>
    </w:p>
  </w:comment>
  <w:comment w:id="0" w:author="biopol-pc" w:date="2018-11-20T11:39:00Z" w:initials="b">
    <w:p w:rsidR="00C85E6C" w:rsidRDefault="00C85E6C">
      <w:pPr>
        <w:pStyle w:val="CommentText"/>
      </w:pPr>
      <w:r>
        <w:rPr>
          <w:rStyle w:val="CommentReference"/>
        </w:rPr>
        <w:annotationRef/>
      </w:r>
      <w:r>
        <w:t xml:space="preserve">Get ekki valið á milli. Það er einmitt gott að hafa titilinn afgerandi því inngangurinn virðist ætla að leiða mann inni í eina af þessum „venjulegu“ hypox-íu greinum þar sem fjallað er um áhrif af </w:t>
      </w:r>
      <w:r w:rsidR="003E4EB5">
        <w:t xml:space="preserve">langvarandi </w:t>
      </w:r>
      <w:r>
        <w:t>mengun frá manninum.</w:t>
      </w:r>
    </w:p>
  </w:comment>
  <w:comment w:id="8" w:author="Jón Einar" w:date="2018-11-20T11:39:00Z" w:initials="JEJ">
    <w:p w:rsidR="008E239A" w:rsidRDefault="008E239A">
      <w:pPr>
        <w:pStyle w:val="CommentText"/>
      </w:pPr>
      <w:r>
        <w:rPr>
          <w:rStyle w:val="CommentReference"/>
        </w:rPr>
        <w:annotationRef/>
      </w:r>
      <w:r w:rsidR="00282990">
        <w:t xml:space="preserve">fáein </w:t>
      </w:r>
      <w:r>
        <w:t>comment úr E-mail Valtýs</w:t>
      </w:r>
      <w:r w:rsidR="00802C2B">
        <w:t>:</w:t>
      </w:r>
    </w:p>
    <w:p w:rsidR="006D2CF0" w:rsidRDefault="006D2CF0">
      <w:pPr>
        <w:pStyle w:val="CommentText"/>
      </w:pPr>
    </w:p>
    <w:p w:rsidR="00802C2B" w:rsidRDefault="00802C2B">
      <w:pPr>
        <w:pStyle w:val="CommentText"/>
      </w:pPr>
      <w:r>
        <w:t>„</w:t>
      </w:r>
    </w:p>
    <w:p w:rsidR="006D2CF0" w:rsidRDefault="006D2CF0">
      <w:pPr>
        <w:pStyle w:val="CommentText"/>
      </w:pPr>
      <w:r w:rsidRPr="006D2CF0">
        <w:t xml:space="preserve">Það er lítið efni um svona stórslysa-dæmi í boði en það er miklu meira af efni um langvarandi súrefnisskort. </w:t>
      </w:r>
      <w:r w:rsidRPr="006D2CF0">
        <w:rPr>
          <w:highlight w:val="yellow"/>
        </w:rPr>
        <w:t>Mér finnst vanta meira um framvindu (succession) og recovery í innganginn.</w:t>
      </w:r>
      <w:r w:rsidRPr="006D2CF0">
        <w:t xml:space="preserve"> Við erum með samanburð frá '99, verður tegundasamsetningin sú sama og þá eða varð þetta til þess að nýir hópar náðu að tryggja sig í sessi sem komust ekki að áður? Það eru til rannsóknir á svæðum sem hafa náð bata eftir hypoxiu (permanent og episodic hypoxíu) sem við getum litið til  (Jones, H. P., &amp; Schmitz, O. J. (2009). Rapid recovery of damaged ecosystems. PloS one, 4(5), e5653.)</w:t>
      </w:r>
      <w:r w:rsidR="00802C2B">
        <w:t>“</w:t>
      </w:r>
    </w:p>
    <w:p w:rsidR="006D2CF0" w:rsidRDefault="006D2CF0">
      <w:pPr>
        <w:pStyle w:val="CommentText"/>
      </w:pPr>
    </w:p>
  </w:comment>
  <w:comment w:id="9" w:author="biopol-pc" w:date="2018-11-20T11:39:00Z" w:initials="b">
    <w:p w:rsidR="00C85E6C" w:rsidRDefault="00C85E6C">
      <w:pPr>
        <w:pStyle w:val="CommentText"/>
      </w:pPr>
      <w:r>
        <w:rPr>
          <w:rStyle w:val="CommentReference"/>
        </w:rPr>
        <w:annotationRef/>
      </w:r>
      <w:r>
        <w:t xml:space="preserve">Gott. Hvað með að setja inn eitthvað  eins og marine, benthic og secondary succession? </w:t>
      </w:r>
    </w:p>
  </w:comment>
  <w:comment w:id="10" w:author="Jón Einar" w:date="2018-11-20T11:39:00Z" w:initials="JEJ">
    <w:p w:rsidR="006D2CF0" w:rsidRDefault="006D2CF0">
      <w:pPr>
        <w:pStyle w:val="CommentText"/>
      </w:pPr>
      <w:r>
        <w:rPr>
          <w:rStyle w:val="CommentReference"/>
        </w:rPr>
        <w:annotationRef/>
      </w:r>
      <w:r>
        <w:t>marine</w:t>
      </w:r>
      <w:r>
        <w:sym w:font="Wingdings" w:char="F0E8"/>
      </w:r>
      <w:r>
        <w:t xml:space="preserve"> </w:t>
      </w:r>
      <w:r>
        <w:t xml:space="preserve">benthic </w:t>
      </w:r>
      <w:r>
        <w:sym w:font="Wingdings" w:char="F0E8"/>
      </w:r>
      <w:r>
        <w:t xml:space="preserve"> secondary succession == 13 greinar</w:t>
      </w:r>
    </w:p>
    <w:p w:rsidR="006D2CF0" w:rsidRDefault="006D2CF0">
      <w:pPr>
        <w:pStyle w:val="CommentText"/>
      </w:pPr>
    </w:p>
    <w:p w:rsidR="006D2CF0" w:rsidRDefault="006D2CF0">
      <w:pPr>
        <w:pStyle w:val="CommentText"/>
      </w:pPr>
      <w:r>
        <w:t>helst þessi hér:</w:t>
      </w:r>
    </w:p>
    <w:p w:rsidR="006D2CF0" w:rsidRDefault="006D2CF0">
      <w:pPr>
        <w:pStyle w:val="CommentText"/>
      </w:pPr>
    </w:p>
    <w:p w:rsidR="006D2CF0" w:rsidRDefault="00F51B50">
      <w:pPr>
        <w:pStyle w:val="CommentText"/>
      </w:pPr>
      <w:hyperlink r:id="rId1" w:history="1">
        <w:r w:rsidR="006D2CF0" w:rsidRPr="002F4DD2">
          <w:rPr>
            <w:rStyle w:val="Hyperlink"/>
          </w:rPr>
          <w:t>http://apps.webofknowledge.com/full_record.do?product=WOS&amp;search_mode=GeneralSearch&amp;qid=4&amp;SID=E17EmIsQi56k463pZmb&amp;page=2&amp;doc=11</w:t>
        </w:r>
      </w:hyperlink>
      <w:r w:rsidR="006D2CF0">
        <w:t xml:space="preserve"> </w:t>
      </w:r>
    </w:p>
  </w:comment>
  <w:comment w:id="32" w:author="biopol-pc" w:date="2018-11-20T11:39:00Z" w:initials="b">
    <w:p w:rsidR="008D59FE" w:rsidRDefault="008D59FE">
      <w:pPr>
        <w:pStyle w:val="CommentText"/>
      </w:pPr>
      <w:r>
        <w:rPr>
          <w:rStyle w:val="CommentReference"/>
        </w:rPr>
        <w:annotationRef/>
      </w:r>
      <w:r w:rsidR="00F72943">
        <w:t xml:space="preserve">spurning </w:t>
      </w:r>
      <w:r w:rsidR="00F72943">
        <w:t xml:space="preserve">að </w:t>
      </w:r>
      <w:r>
        <w:t>segja bara „the benthos“ (</w:t>
      </w:r>
      <w:r w:rsidRPr="00486E21">
        <w:rPr>
          <w:i/>
        </w:rPr>
        <w:t>Wiki: Benthos is the community of organisms that live on, in, or near the seabed, also known as the benthic zone</w:t>
      </w:r>
      <w:r>
        <w:t>) Benthos nær yfir macro-, meio- og microbenthos; stærri dýr, lítil svipudýr og líka einfruma smáþörunga sem eru ekki metazoans. En okkar rannsókn fjallar eingöngu um macrobenthos.</w:t>
      </w:r>
    </w:p>
  </w:comment>
  <w:comment w:id="42" w:author="Jón Einar" w:date="2018-11-20T11:39:00Z" w:initials="JEJ">
    <w:p w:rsidR="008D59FE" w:rsidRDefault="008D59FE" w:rsidP="000B6532">
      <w:pPr>
        <w:pStyle w:val="Heading1"/>
        <w:jc w:val="both"/>
      </w:pPr>
      <w:r>
        <w:rPr>
          <w:rStyle w:val="CommentReference"/>
        </w:rPr>
        <w:annotationRef/>
      </w:r>
      <w:bookmarkStart w:id="44" w:name="_Toc478478810"/>
      <w:r>
        <w:t>Markmið</w:t>
      </w:r>
      <w:bookmarkEnd w:id="44"/>
      <w:r>
        <w:t xml:space="preserve"> (úr skýrslum til Vegagerðarinnar)</w:t>
      </w:r>
    </w:p>
    <w:p w:rsidR="008D59FE" w:rsidRPr="00D56168" w:rsidRDefault="008D59FE" w:rsidP="000B6532">
      <w:pPr>
        <w:jc w:val="both"/>
      </w:pPr>
      <w:r w:rsidRPr="003D4BA5">
        <w:t>Markmið þessarar rannsóknar er tvíþætt: Annars vegar að meta áhrif síldardauðans og súrefnisþurrðar á lífríki fjöru og botns Kolgrafafjarðar með því að bera niðurstöður sýnatöku</w:t>
      </w:r>
      <w:r>
        <w:t xml:space="preserve"> eftir síldardauðann </w:t>
      </w:r>
      <w:r w:rsidRPr="003D4BA5">
        <w:t>saman við niðurstöður sams konar sýnatöku árið 1999. Hins vegar að skrásetja hvernig tegundasamsetning og einstaklingafjöldi botndýra jafnar sig eftir áfallið og hversu langan tíma það tekur.</w:t>
      </w:r>
    </w:p>
    <w:p w:rsidR="008D59FE" w:rsidRDefault="008D59FE">
      <w:pPr>
        <w:pStyle w:val="CommentText"/>
      </w:pPr>
    </w:p>
  </w:comment>
  <w:comment w:id="45" w:author="biopol-pc" w:date="2018-11-20T11:39:00Z" w:initials="b">
    <w:p w:rsidR="008D59FE" w:rsidRDefault="008D59FE">
      <w:pPr>
        <w:pStyle w:val="CommentText"/>
      </w:pPr>
      <w:r>
        <w:rPr>
          <w:rStyle w:val="CommentReference"/>
        </w:rPr>
        <w:annotationRef/>
      </w:r>
      <w:r>
        <w:t xml:space="preserve">Bakteríur </w:t>
      </w:r>
      <w:r>
        <w:t>sjá um niðurbrotið en</w:t>
      </w:r>
      <w:r w:rsidR="0048665B">
        <w:t xml:space="preserve"> svo </w:t>
      </w:r>
      <w:r w:rsidR="00C76726">
        <w:t xml:space="preserve">er </w:t>
      </w:r>
      <w:r>
        <w:t xml:space="preserve">capitata er fyrsti landneminn </w:t>
      </w:r>
      <w:r w:rsidR="00900D4E">
        <w:t>e</w:t>
      </w:r>
      <w:r>
        <w:t>ftir að allir keppinautar eru dauðir. Hann gefur sv</w:t>
      </w:r>
      <w:r w:rsidR="00900D4E">
        <w:t>o eftir þegar aðstæður batna fyrir aðrar lífverur .</w:t>
      </w:r>
    </w:p>
  </w:comment>
  <w:comment w:id="46" w:author="Árni Ásgeirsson" w:date="2018-11-20T11:39:00Z" w:initials="ÁÁ">
    <w:p w:rsidR="00E7247E" w:rsidRDefault="00E7247E">
      <w:pPr>
        <w:pStyle w:val="CommentText"/>
      </w:pPr>
      <w:r>
        <w:rPr>
          <w:rStyle w:val="CommentReference"/>
        </w:rPr>
        <w:annotationRef/>
      </w:r>
      <w:r w:rsidRPr="00673C5B">
        <w:rPr>
          <w:highlight w:val="green"/>
        </w:rPr>
        <w:t xml:space="preserve">Smá </w:t>
      </w:r>
      <w:r w:rsidRPr="00673C5B">
        <w:rPr>
          <w:highlight w:val="green"/>
        </w:rPr>
        <w:t xml:space="preserve">umræða hér hvort Kolgrafafjörður sé 10 eða 6 km langur. Hér er af vísindavef um Kolgrafafjörð og Urthvalafjörð til fróðleiks. </w:t>
      </w:r>
      <w:r w:rsidRPr="00673C5B">
        <w:rPr>
          <w:highlight w:val="green"/>
        </w:rPr>
        <w:br/>
      </w:r>
      <w:hyperlink r:id="rId2" w:history="1">
        <w:r w:rsidRPr="00673C5B">
          <w:rPr>
            <w:rStyle w:val="Hyperlink"/>
            <w:highlight w:val="green"/>
          </w:rPr>
          <w:t>https://www.visindavefur.is/svar.php?id=9741</w:t>
        </w:r>
      </w:hyperlink>
    </w:p>
    <w:p w:rsidR="00E7247E" w:rsidRDefault="00E7247E">
      <w:pPr>
        <w:pStyle w:val="CommentText"/>
      </w:pPr>
    </w:p>
    <w:p w:rsidR="00E7247E" w:rsidRDefault="00E7247E">
      <w:pPr>
        <w:pStyle w:val="CommentText"/>
      </w:pPr>
    </w:p>
  </w:comment>
  <w:comment w:id="47" w:author="Jón Einar" w:date="2018-11-20T11:39:00Z" w:initials="JEJ">
    <w:p w:rsidR="00596E4F" w:rsidRDefault="008D59FE">
      <w:pPr>
        <w:pStyle w:val="CommentText"/>
      </w:pPr>
      <w:r>
        <w:rPr>
          <w:rStyle w:val="CommentReference"/>
        </w:rPr>
        <w:annotationRef/>
      </w:r>
      <w:r w:rsidR="00596E4F">
        <w:t>Ég er á því að þessi gamla skipting eigi rétt á sér, því botninn er ekki eins norðan og sunnan brúar,  og U-stöðvarnar koma ekki við sögu.</w:t>
      </w:r>
    </w:p>
    <w:p w:rsidR="00596E4F" w:rsidRDefault="00596E4F">
      <w:pPr>
        <w:pStyle w:val="CommentText"/>
      </w:pPr>
    </w:p>
    <w:p w:rsidR="008D59FE" w:rsidRDefault="008D59FE">
      <w:pPr>
        <w:pStyle w:val="CommentText"/>
      </w:pPr>
      <w:r>
        <w:t>Hjarðarbólsoddi að Kolgrafarodda.  E.t.v.  er ekki sanngjarnt að segja að opið hafi verið svo vítt, fyrir brú.</w:t>
      </w:r>
    </w:p>
    <w:p w:rsidR="006D2CF0" w:rsidRDefault="006D2CF0">
      <w:pPr>
        <w:pStyle w:val="CommentText"/>
      </w:pPr>
    </w:p>
    <w:p w:rsidR="006D2CF0" w:rsidRDefault="006D2CF0">
      <w:pPr>
        <w:pStyle w:val="CommentText"/>
      </w:pPr>
      <w:r>
        <w:t>Held að Árni hafi sagt að Bjarni Sæm 1908 hafi talað um 600 m breitt op.</w:t>
      </w:r>
      <w:r w:rsidR="0018634A">
        <w:t xml:space="preserve"> Hafró greinin (Óskarsson et al. 2018 segir ca. 210 m breið brú með ca. 780 m löngum vegkafla.</w:t>
      </w:r>
    </w:p>
  </w:comment>
  <w:comment w:id="55" w:author="Jón Einar" w:date="2018-11-20T11:39:00Z" w:initials="JEJ">
    <w:p w:rsidR="008D59FE" w:rsidRDefault="008D59FE">
      <w:pPr>
        <w:pStyle w:val="CommentText"/>
      </w:pPr>
      <w:r>
        <w:rPr>
          <w:rStyle w:val="CommentReference"/>
        </w:rPr>
        <w:annotationRef/>
      </w:r>
      <w:r w:rsidRPr="00162DAA">
        <w:t xml:space="preserve">Brú </w:t>
      </w:r>
      <w:r w:rsidRPr="00162DAA">
        <w:t>var lögð yfir fjörðinn árið 2004 með því að byggja upphækkanir hvoru megin á grynningum og brúa svo eiðið með 230 metra langri brú, með 150 metra virku vatnsopi undir.</w:t>
      </w:r>
    </w:p>
  </w:comment>
  <w:comment w:id="54" w:author="Jón Einar" w:date="2018-11-20T11:39:00Z" w:initials="JEJ">
    <w:p w:rsidR="000C75C2" w:rsidRDefault="000C75C2" w:rsidP="000C75C2">
      <w:pPr>
        <w:pStyle w:val="CommentText"/>
      </w:pPr>
      <w:r>
        <w:rPr>
          <w:rStyle w:val="CommentReference"/>
        </w:rPr>
        <w:annotationRef/>
      </w:r>
    </w:p>
    <w:p w:rsidR="000C75C2" w:rsidRDefault="000C75C2" w:rsidP="000C75C2">
      <w:pPr>
        <w:pStyle w:val="CommentText"/>
      </w:pPr>
      <w:r>
        <w:t xml:space="preserve">Óskarsson et al. 2018: </w:t>
      </w:r>
    </w:p>
    <w:p w:rsidR="000C75C2" w:rsidRDefault="000C75C2" w:rsidP="000C75C2">
      <w:pPr>
        <w:pStyle w:val="CommentText"/>
      </w:pPr>
      <w:r>
        <w:t>Between the inner and outer part is a natural barrier, a bridge (~210 m long) and a built-up road (~780 m long) that</w:t>
      </w:r>
    </w:p>
    <w:p w:rsidR="000C75C2" w:rsidRDefault="000C75C2" w:rsidP="000C75C2">
      <w:pPr>
        <w:pStyle w:val="CommentText"/>
      </w:pPr>
      <w:r>
        <w:t>makes the entrance to the inner fjord narrower than it was before the bridge was built and opened in 2004</w:t>
      </w:r>
    </w:p>
  </w:comment>
  <w:comment w:id="63" w:author="Jón Einar" w:date="2018-11-20T11:39:00Z" w:initials="JEJ">
    <w:p w:rsidR="00282990" w:rsidRDefault="00282990">
      <w:pPr>
        <w:pStyle w:val="CommentText"/>
      </w:pPr>
      <w:r>
        <w:rPr>
          <w:rStyle w:val="CommentReference"/>
        </w:rPr>
        <w:annotationRef/>
      </w:r>
      <w:r>
        <w:t xml:space="preserve">NB: Ég vil forðast að endursegja söguna þeirra frá Hafró, frekar fókus á botndýr og ecosystem recovery, okkar rannsókn. </w:t>
      </w:r>
    </w:p>
  </w:comment>
  <w:comment w:id="66" w:author="biopol-pc" w:date="2018-11-20T11:39:00Z" w:initials="b">
    <w:p w:rsidR="008D59FE" w:rsidRDefault="008D59FE">
      <w:pPr>
        <w:pStyle w:val="CommentText"/>
      </w:pPr>
      <w:r>
        <w:rPr>
          <w:rStyle w:val="CommentReference"/>
        </w:rPr>
        <w:annotationRef/>
      </w:r>
      <w:r w:rsidRPr="00002558">
        <w:rPr>
          <w:highlight w:val="green"/>
        </w:rPr>
        <w:t>..</w:t>
      </w:r>
      <w:r w:rsidRPr="00002558">
        <w:rPr>
          <w:highlight w:val="green"/>
        </w:rPr>
        <w:t>is a fjord in a rural area with a low anthropogenic impact. However a bridge traverses the narrow, silled basin</w:t>
      </w:r>
      <w:r w:rsidR="00900D4E" w:rsidRPr="00002558">
        <w:rPr>
          <w:highlight w:val="green"/>
        </w:rPr>
        <w:t>-</w:t>
      </w:r>
      <w:r w:rsidRPr="00002558">
        <w:rPr>
          <w:highlight w:val="green"/>
        </w:rPr>
        <w:t>opening that further limits the area‘s tidal cycle...</w:t>
      </w:r>
    </w:p>
  </w:comment>
  <w:comment w:id="67" w:author="Jón Einar" w:date="2018-11-20T11:39:00Z" w:initials="JEJ">
    <w:p w:rsidR="00B80367" w:rsidRDefault="00B80367">
      <w:pPr>
        <w:pStyle w:val="CommentText"/>
      </w:pPr>
      <w:r>
        <w:rPr>
          <w:rStyle w:val="CommentReference"/>
        </w:rPr>
        <w:annotationRef/>
      </w:r>
      <w:r>
        <w:t>vilju</w:t>
      </w:r>
      <w:r w:rsidR="00673C5B">
        <w:t>m</w:t>
      </w:r>
      <w:r>
        <w:t xml:space="preserve"> </w:t>
      </w:r>
      <w:r>
        <w:t xml:space="preserve">við segja að brúin takmarki sjávarföllin? er eitthvað til sem styður það? </w:t>
      </w:r>
    </w:p>
    <w:p w:rsidR="00002558" w:rsidRDefault="00002558">
      <w:pPr>
        <w:pStyle w:val="CommentText"/>
      </w:pPr>
    </w:p>
    <w:p w:rsidR="00002558" w:rsidRDefault="00002558">
      <w:pPr>
        <w:pStyle w:val="CommentText"/>
      </w:pPr>
      <w:r>
        <w:t>Hitt setti ég inn hérna.</w:t>
      </w:r>
    </w:p>
  </w:comment>
  <w:comment w:id="69" w:author="biopol-pc" w:date="2018-11-20T11:39:00Z" w:initials="b">
    <w:p w:rsidR="008D59FE" w:rsidRDefault="008D59FE">
      <w:pPr>
        <w:pStyle w:val="CommentText"/>
      </w:pPr>
      <w:r>
        <w:br/>
      </w:r>
      <w:r>
        <w:t>-Punktur: Er þetta low-energy system (firðir eru það almennt)? High energy system eru t.d. fyrir opnu hafi (...“</w:t>
      </w:r>
      <w:proofErr w:type="gramStart"/>
      <w:r w:rsidRPr="00853E72">
        <w:rPr>
          <w:lang w:val="en-GB"/>
        </w:rPr>
        <w:t>highly</w:t>
      </w:r>
      <w:proofErr w:type="gramEnd"/>
      <w:r w:rsidRPr="00853E72">
        <w:rPr>
          <w:lang w:val="en-GB"/>
        </w:rPr>
        <w:t xml:space="preserve"> variable hydrodynamics in open systems</w:t>
      </w:r>
      <w:r>
        <w:rPr>
          <w:lang w:val="en-GB"/>
        </w:rPr>
        <w:t>”</w:t>
      </w:r>
      <w:r>
        <w:t>). En þetta er meira eins og lítill pollur</w:t>
      </w:r>
      <w:r w:rsidR="00C76726">
        <w:t xml:space="preserve"> (low hydrodynamic environment)</w:t>
      </w:r>
      <w:r>
        <w:t xml:space="preserve"> nema við brúaropið</w:t>
      </w:r>
      <w:r w:rsidR="00C76726">
        <w:t xml:space="preserve"> en þar er einfalt straumakerfi inn og út.</w:t>
      </w:r>
      <w:r>
        <w:t xml:space="preserve"> </w:t>
      </w:r>
    </w:p>
  </w:comment>
  <w:comment w:id="70" w:author="Jón Einar" w:date="2018-11-20T11:39:00Z" w:initials="JEJ">
    <w:p w:rsidR="008D59FE" w:rsidRDefault="008D59FE" w:rsidP="007D5CDA">
      <w:pPr>
        <w:pStyle w:val="CommentText"/>
      </w:pPr>
      <w:r>
        <w:rPr>
          <w:rStyle w:val="CommentReference"/>
        </w:rPr>
        <w:annotationRef/>
      </w:r>
      <w:r>
        <w:t xml:space="preserve">eða </w:t>
      </w:r>
      <w:r>
        <w:t>orða þetta sem:</w:t>
      </w:r>
    </w:p>
    <w:p w:rsidR="008D59FE" w:rsidRDefault="008D59FE" w:rsidP="007D5CDA">
      <w:pPr>
        <w:pStyle w:val="CommentText"/>
      </w:pPr>
    </w:p>
    <w:p w:rsidR="008D59FE" w:rsidRDefault="008D59FE" w:rsidP="007D5CDA">
      <w:pPr>
        <w:pStyle w:val="CommentText"/>
      </w:pPr>
      <w:r w:rsidRPr="001871D0">
        <w:t>Our system generally does not experience hypoxic conditions (does not undergo seasonal hypoxia), probably because of the relatively strong tidal amplitudes in Breiðafjörður (heimild, nefna tölur) and subsequently Kolgrafafjörður.</w:t>
      </w:r>
    </w:p>
  </w:comment>
  <w:comment w:id="115" w:author="biopol-pc" w:date="2018-11-20T11:39:00Z" w:initials="b">
    <w:p w:rsidR="008D59FE" w:rsidRDefault="008D59FE" w:rsidP="00F152A1">
      <w:pPr>
        <w:pStyle w:val="CommentText"/>
      </w:pPr>
      <w:r>
        <w:rPr>
          <w:rStyle w:val="CommentReference"/>
        </w:rPr>
        <w:annotationRef/>
      </w:r>
      <w:r w:rsidRPr="00AF151E">
        <w:rPr>
          <w:highlight w:val="green"/>
        </w:rPr>
        <w:t>Það má taka fram að sjaldnast séu til samanburðargögn en í okkar tilviki eru þau til staðar! Má orða það t.d.  svona: Pre-disturbance data is rarely available for studies of eutrophication</w:t>
      </w:r>
      <w:r w:rsidR="00C76726" w:rsidRPr="00AF151E">
        <w:rPr>
          <w:highlight w:val="green"/>
        </w:rPr>
        <w:t>/hypoxia</w:t>
      </w:r>
      <w:r w:rsidRPr="00AF151E">
        <w:rPr>
          <w:highlight w:val="green"/>
        </w:rPr>
        <w:t xml:space="preserve">. Tilvísun: (Jones, H. P., &amp; Schmitz, O. J. (2009). Rapid recovery of damaged ecosystems. </w:t>
      </w:r>
      <w:r w:rsidRPr="00AF151E">
        <w:rPr>
          <w:i/>
          <w:iCs/>
          <w:highlight w:val="green"/>
        </w:rPr>
        <w:t>PloS one</w:t>
      </w:r>
      <w:r w:rsidRPr="00AF151E">
        <w:rPr>
          <w:highlight w:val="green"/>
        </w:rPr>
        <w:t xml:space="preserve">, </w:t>
      </w:r>
      <w:r w:rsidRPr="00AF151E">
        <w:rPr>
          <w:i/>
          <w:iCs/>
          <w:highlight w:val="green"/>
        </w:rPr>
        <w:t>4</w:t>
      </w:r>
      <w:r w:rsidRPr="00AF151E">
        <w:rPr>
          <w:highlight w:val="green"/>
        </w:rPr>
        <w:t>(5), e5653.)</w:t>
      </w:r>
      <w:r>
        <w:t xml:space="preserve"> </w:t>
      </w:r>
    </w:p>
  </w:comment>
  <w:comment w:id="117" w:author="Jón Einar" w:date="2018-11-20T11:39:00Z" w:initials="JEJ">
    <w:p w:rsidR="008D59FE" w:rsidRDefault="008D59FE" w:rsidP="00A325E9">
      <w:pPr>
        <w:jc w:val="both"/>
      </w:pPr>
      <w:r>
        <w:rPr>
          <w:rStyle w:val="CommentReference"/>
        </w:rPr>
        <w:annotationRef/>
      </w:r>
      <w:r>
        <w:t xml:space="preserve">Við </w:t>
      </w:r>
      <w:r>
        <w:t xml:space="preserve">sýnatöku af botni var fylgt sömu aðferðum og Agnar Ingólfsson (1999) notaði við rannsóknir í Kolgrafafirði. Sýnatakan byggir á sýnatöku með botngreip, sem slakað er niður á botn úr báti. Ekki voru þó tekin sýni á öllum sýnatökustöðvum Agnars (1999), heldur voru valdar 7 stöðvar þar sem tegundafjölbreytni var sem mest í fyrri rannsóknum (TWINSPAN-flokkur II) svo auðveldara væri að meta áhrif síldardauðans á líffræðilega fjölbreytni. Dreifing stöðvanna tók mið af dreifingu mengunar (dauðrar síldar) um fjörðinn, þannig að stöðvar féllu bæði innan og utan mengaðasta svæðisins. Á hverri stöð voru tekin þrjú botngreiparsýni sumrin 2013 (21. júní), 2014 (11. júní), 2015 (18. júní) og 2016 (22. júlí) til að auðvelda tölfræðilegan samanburð milli stöðva en í athugun Agnars var tekið eitt sýni á hverri stöð. </w:t>
      </w:r>
      <w:r w:rsidRPr="009774C9">
        <w:rPr>
          <w:highlight w:val="yellow"/>
        </w:rPr>
        <w:t>Tvær sýnatökustöðvar til viðbótar, sem einkum eru notaðar til viðmiðunar (U1 og U2), voru teknar utan brúar (sjá rauðar doppur á 1. mynd).</w:t>
      </w:r>
    </w:p>
    <w:p w:rsidR="008D59FE" w:rsidRDefault="008D59FE">
      <w:pPr>
        <w:pStyle w:val="CommentText"/>
      </w:pPr>
    </w:p>
  </w:comment>
  <w:comment w:id="118" w:author="Árni Ásgeirsson" w:date="2018-11-20T11:39:00Z" w:initials="ÁÁ">
    <w:p w:rsidR="00AC4F88" w:rsidRDefault="00AC4F88">
      <w:pPr>
        <w:pStyle w:val="CommentText"/>
      </w:pPr>
      <w:r>
        <w:rPr>
          <w:rStyle w:val="CommentReference"/>
        </w:rPr>
        <w:annotationRef/>
      </w:r>
      <w:r>
        <w:t xml:space="preserve">Á </w:t>
      </w:r>
      <w:r>
        <w:t xml:space="preserve">svona uppfylling ekki eitthvað nafn? </w:t>
      </w:r>
    </w:p>
  </w:comment>
  <w:comment w:id="119" w:author="Jón Einar" w:date="2018-11-20T11:39:00Z" w:initials="JEJ">
    <w:p w:rsidR="00480448" w:rsidRDefault="00480448">
      <w:pPr>
        <w:pStyle w:val="CommentText"/>
      </w:pPr>
      <w:r>
        <w:rPr>
          <w:rStyle w:val="CommentReference"/>
        </w:rPr>
        <w:annotationRef/>
      </w:r>
      <w:r>
        <w:t xml:space="preserve">hið </w:t>
      </w:r>
      <w:r>
        <w:t xml:space="preserve">eina sem ég hef séð á enskum skjölum Vegagerðarinnar eru road-bridges. </w:t>
      </w:r>
    </w:p>
    <w:p w:rsidR="00480448" w:rsidRDefault="00480448">
      <w:pPr>
        <w:pStyle w:val="CommentText"/>
      </w:pPr>
    </w:p>
    <w:p w:rsidR="00480448" w:rsidRDefault="00480448">
      <w:pPr>
        <w:pStyle w:val="CommentText"/>
      </w:pPr>
      <w:r>
        <w:t>Land-fills eða fill structure?</w:t>
      </w:r>
    </w:p>
  </w:comment>
  <w:comment w:id="127" w:author="Jón Einar" w:date="2018-11-20T11:39:00Z" w:initials="JEJ">
    <w:p w:rsidR="008D59FE" w:rsidRDefault="008D59FE">
      <w:pPr>
        <w:pStyle w:val="CommentText"/>
      </w:pPr>
      <w:r>
        <w:rPr>
          <w:rStyle w:val="CommentReference"/>
        </w:rPr>
        <w:annotationRef/>
      </w:r>
      <w:r>
        <w:t xml:space="preserve">sennilega </w:t>
      </w:r>
      <w:r>
        <w:t xml:space="preserve">best að nefna ekki U1 og U2, eða hvað þá U3....Alla vega hef ekki trú á þessu eftir að hafa þó skrifað þetta </w:t>
      </w:r>
      <w:r>
        <w:sym w:font="Wingdings" w:char="F04A"/>
      </w:r>
      <w:r>
        <w:t xml:space="preserve"> </w:t>
      </w:r>
    </w:p>
    <w:p w:rsidR="008D59FE" w:rsidRDefault="008D59FE">
      <w:pPr>
        <w:pStyle w:val="CommentText"/>
      </w:pPr>
    </w:p>
    <w:p w:rsidR="008D59FE" w:rsidRDefault="008D59FE">
      <w:pPr>
        <w:pStyle w:val="CommentText"/>
      </w:pPr>
      <w:r>
        <w:t>Á hinn bóginn gæti yfirlesari spurt eftir svona...</w:t>
      </w:r>
    </w:p>
  </w:comment>
  <w:comment w:id="183" w:author="Jón Einar" w:date="2018-11-20T11:39:00Z" w:initials="JEJ">
    <w:p w:rsidR="008551A5" w:rsidRDefault="008551A5">
      <w:pPr>
        <w:pStyle w:val="CommentText"/>
      </w:pPr>
      <w:r>
        <w:rPr>
          <w:rStyle w:val="CommentReference"/>
        </w:rPr>
        <w:annotationRef/>
      </w:r>
      <w:r>
        <w:t xml:space="preserve">sjá </w:t>
      </w:r>
      <w:r>
        <w:t>meðfylgjandi word skjal um glæðitaps prófið. Það er spurning hvort við notum interaction plottið eða bara meðaltals gildin.</w:t>
      </w:r>
    </w:p>
  </w:comment>
  <w:comment w:id="249" w:author="biopol-pc" w:date="2018-11-20T11:39:00Z" w:initials="b">
    <w:p w:rsidR="008A17EB" w:rsidRDefault="008A17EB">
      <w:pPr>
        <w:pStyle w:val="CommentText"/>
      </w:pPr>
      <w:r>
        <w:rPr>
          <w:rStyle w:val="CommentReference"/>
        </w:rPr>
        <w:annotationRef/>
      </w:r>
      <w:r w:rsidRPr="00596E4F">
        <w:rPr>
          <w:highlight w:val="green"/>
        </w:rPr>
        <w:t xml:space="preserve">Vatnaskil </w:t>
      </w:r>
      <w:r w:rsidRPr="00596E4F">
        <w:rPr>
          <w:highlight w:val="green"/>
        </w:rPr>
        <w:t>skýrsla</w:t>
      </w:r>
      <w:r w:rsidR="00187773" w:rsidRPr="00596E4F">
        <w:rPr>
          <w:highlight w:val="green"/>
        </w:rPr>
        <w:t xml:space="preserve">: </w:t>
      </w:r>
      <w:r w:rsidRPr="00596E4F">
        <w:rPr>
          <w:highlight w:val="green"/>
        </w:rPr>
        <w:t>bls.105</w:t>
      </w:r>
      <w:r w:rsidR="0087774F" w:rsidRPr="00596E4F">
        <w:rPr>
          <w:highlight w:val="green"/>
        </w:rPr>
        <w:t>, 138</w:t>
      </w:r>
      <w:r w:rsidR="00187773" w:rsidRPr="00596E4F">
        <w:rPr>
          <w:highlight w:val="green"/>
        </w:rPr>
        <w:t xml:space="preserve"> – súrefnismælingar?</w:t>
      </w:r>
      <w:r w:rsidR="00187773" w:rsidRPr="00596E4F">
        <w:rPr>
          <w:highlight w:val="green"/>
        </w:rPr>
        <w:br/>
        <w:t>bls. 131 – reiknuð gildi súrefnis</w:t>
      </w:r>
      <w:r w:rsidR="00187773" w:rsidRPr="00596E4F">
        <w:rPr>
          <w:highlight w:val="green"/>
        </w:rPr>
        <w:br/>
        <w:t>Eru þeir ekki með mæl</w:t>
      </w:r>
      <w:r w:rsidR="00C85E6C" w:rsidRPr="00596E4F">
        <w:rPr>
          <w:highlight w:val="green"/>
        </w:rPr>
        <w:t>ingar yfir síldardauðatímabilið?</w:t>
      </w:r>
      <w:r w:rsidR="00187773">
        <w:br/>
      </w:r>
      <w:r w:rsidR="00187773">
        <w:br/>
      </w:r>
    </w:p>
  </w:comment>
  <w:comment w:id="250" w:author="Jón Einar" w:date="2018-11-20T11:39:00Z" w:initials="JEJ">
    <w:p w:rsidR="00596E4F" w:rsidRDefault="00AF151E">
      <w:pPr>
        <w:pStyle w:val="CommentText"/>
      </w:pPr>
      <w:r>
        <w:rPr>
          <w:rStyle w:val="CommentReference"/>
        </w:rPr>
        <w:annotationRef/>
      </w:r>
      <w:r w:rsidR="00596E4F">
        <w:t xml:space="preserve">Það </w:t>
      </w:r>
      <w:r w:rsidR="00596E4F">
        <w:t>er komið inn það helsta úr vatnaskila skýrslu í inngang og aðferðir.</w:t>
      </w:r>
    </w:p>
    <w:p w:rsidR="00596E4F" w:rsidRDefault="00596E4F">
      <w:pPr>
        <w:pStyle w:val="CommentText"/>
      </w:pPr>
    </w:p>
    <w:p w:rsidR="00AF151E" w:rsidRDefault="00AF151E">
      <w:pPr>
        <w:pStyle w:val="CommentText"/>
      </w:pPr>
      <w:r>
        <w:t>mælingar Vatnaskila voru frá vetrinum 2013-2014, ef ég man rétt. Dauðinn var 2012-2013.</w:t>
      </w:r>
    </w:p>
    <w:p w:rsidR="00E0337C" w:rsidRDefault="00E0337C">
      <w:pPr>
        <w:pStyle w:val="CommentText"/>
      </w:pPr>
    </w:p>
    <w:p w:rsidR="00E0337C" w:rsidRDefault="00E0337C">
      <w:pPr>
        <w:pStyle w:val="CommentText"/>
      </w:pPr>
      <w:r w:rsidRPr="00E0337C">
        <w:rPr>
          <w:highlight w:val="yellow"/>
        </w:rPr>
        <w:t>2018: Hafró bætir við mælingum frá 2012-2013, þegar dauðarnir áttu sér stað.</w:t>
      </w:r>
      <w:r>
        <w:t xml:space="preserve"> </w:t>
      </w:r>
    </w:p>
  </w:comment>
  <w:comment w:id="325" w:author="biopol-pc" w:date="2018-11-20T11:39:00Z" w:initials="b">
    <w:p w:rsidR="008A17EB" w:rsidRDefault="008A17EB" w:rsidP="008A17EB">
      <w:pPr>
        <w:pStyle w:val="CommentText"/>
      </w:pPr>
      <w:r>
        <w:rPr>
          <w:rStyle w:val="CommentReference"/>
        </w:rPr>
        <w:annotationRef/>
      </w:r>
      <w:r>
        <w:t xml:space="preserve">Hvað </w:t>
      </w:r>
      <w:r>
        <w:t>breytist, er það biomass eða species composition eða bæði?  Við vitum ekki hvort lífmassinn hafi verið ólíkur milli 1999 og 2013 þó að tegundasamsetningin gjörbreyttist.</w:t>
      </w:r>
      <w:r w:rsidR="000E5B06">
        <w:t xml:space="preserve"> Kannski fór allt í sama horf og kannski er þetta á einhverri vegferð sem sér ekki fyrir endann á. </w:t>
      </w:r>
      <w:r w:rsidR="000E5B06">
        <w:br/>
        <w:t xml:space="preserve">Borja, Á., Dauer, D. M., Elliott, M., &amp; Simenstad, C. A. (2010). Medium-and long-term recovery of estuarine and coastal ecosystems: patterns, rates and restoration effectiveness. </w:t>
      </w:r>
      <w:r w:rsidR="000E5B06">
        <w:rPr>
          <w:i/>
          <w:iCs/>
        </w:rPr>
        <w:t>Estuaries and Coasts</w:t>
      </w:r>
      <w:r w:rsidR="000E5B06">
        <w:t xml:space="preserve">, </w:t>
      </w:r>
      <w:r w:rsidR="000E5B06">
        <w:rPr>
          <w:i/>
          <w:iCs/>
        </w:rPr>
        <w:t>33</w:t>
      </w:r>
      <w:r w:rsidR="000E5B06">
        <w:t>(6), 1249-1260.</w:t>
      </w:r>
    </w:p>
    <w:p w:rsidR="008A17EB" w:rsidRDefault="008A17EB">
      <w:pPr>
        <w:pStyle w:val="CommentText"/>
      </w:pPr>
    </w:p>
  </w:comment>
  <w:comment w:id="326" w:author="Árni Ásgeirsson" w:date="2018-11-20T11:39:00Z" w:initials="ÁÁ">
    <w:p w:rsidR="00883390" w:rsidRDefault="00883390">
      <w:pPr>
        <w:pStyle w:val="CommentText"/>
      </w:pPr>
      <w:r>
        <w:rPr>
          <w:rStyle w:val="CommentReference"/>
        </w:rPr>
        <w:annotationRef/>
      </w:r>
      <w:r>
        <w:t xml:space="preserve">Voru </w:t>
      </w:r>
      <w:r>
        <w:t>þetta ekki að mestu „kjaftasögur“ um að loka firðinum. Var þetta ekki komið frá Grundfirðingum en ekki frá yfirvaldinu?</w:t>
      </w:r>
    </w:p>
  </w:comment>
  <w:comment w:id="327" w:author="Árni Ásgeirsson" w:date="2018-11-20T11:39:00Z" w:initials="ÁÁ">
    <w:p w:rsidR="00883390" w:rsidRDefault="00883390">
      <w:pPr>
        <w:pStyle w:val="CommentText"/>
      </w:pPr>
      <w:r>
        <w:rPr>
          <w:rStyle w:val="CommentReference"/>
        </w:rPr>
        <w:annotationRef/>
      </w:r>
      <w:r>
        <w:t xml:space="preserve">Hér </w:t>
      </w:r>
      <w:r>
        <w:t>eru gamlar mælingar úr Kolgrfj</w:t>
      </w:r>
      <w:r>
        <w:br/>
      </w:r>
      <w:hyperlink r:id="rId3" w:history="1">
        <w:r w:rsidRPr="00122063">
          <w:rPr>
            <w:rStyle w:val="Hyperlink"/>
          </w:rPr>
          <w:t>http://timarit.is/view_page_init.jsp?issId=292862&amp;pageId=4329117&amp;lang=is&amp;q=Kolgrafafj%F6r%F0ur</w:t>
        </w:r>
      </w:hyperlink>
    </w:p>
    <w:p w:rsidR="00883390" w:rsidRDefault="00883390">
      <w:pPr>
        <w:pStyle w:val="CommentText"/>
      </w:pPr>
    </w:p>
  </w:comment>
  <w:comment w:id="328" w:author="Jón Einar" w:date="2018-11-20T11:39:00Z" w:initials="JEJ">
    <w:p w:rsidR="008D59FE" w:rsidRDefault="008D59FE" w:rsidP="00E26815">
      <w:pPr>
        <w:pStyle w:val="CommentText"/>
      </w:pPr>
      <w:r>
        <w:rPr>
          <w:rStyle w:val="CommentReference"/>
        </w:rPr>
        <w:annotationRef/>
      </w:r>
      <w:hyperlink r:id="rId4" w:history="1">
        <w:r w:rsidRPr="00A02075">
          <w:rPr>
            <w:rStyle w:val="Hyperlink"/>
          </w:rPr>
          <w:t>http://www.ruv.is/frett/sildardaudi-i-kolgrafarfirdi-arid-1941</w:t>
        </w:r>
      </w:hyperlink>
      <w:r>
        <w:t xml:space="preserve"> </w:t>
      </w:r>
    </w:p>
    <w:p w:rsidR="008D59FE" w:rsidRDefault="008D59FE" w:rsidP="00E26815">
      <w:pPr>
        <w:pStyle w:val="CommentText"/>
      </w:pPr>
    </w:p>
    <w:p w:rsidR="008D59FE" w:rsidRDefault="00F51B50" w:rsidP="00E26815">
      <w:pPr>
        <w:pStyle w:val="CommentText"/>
      </w:pPr>
      <w:hyperlink r:id="rId5" w:history="1">
        <w:r w:rsidR="008D59FE" w:rsidRPr="00A02075">
          <w:rPr>
            <w:rStyle w:val="Hyperlink"/>
          </w:rPr>
          <w:t>https://is.wikipedia.org/wiki/Kolgrafafj%C3%B6r%C3%B0ur</w:t>
        </w:r>
      </w:hyperlink>
      <w:r w:rsidR="008D59FE">
        <w:t xml:space="preserve"> </w:t>
      </w:r>
    </w:p>
  </w:comment>
  <w:comment w:id="329" w:author="Jón Einar" w:date="2018-11-20T11:39:00Z" w:initials="JEJ">
    <w:p w:rsidR="008D59FE" w:rsidRDefault="008D59FE" w:rsidP="007D5CDA">
      <w:pPr>
        <w:pStyle w:val="CommentText"/>
      </w:pPr>
      <w:r>
        <w:rPr>
          <w:rStyle w:val="CommentReference"/>
        </w:rPr>
        <w:annotationRef/>
      </w:r>
      <w:r>
        <w:t xml:space="preserve">Þurfum </w:t>
      </w:r>
      <w:r>
        <w:t>að bekenna þá einhvers staðar. Þessi fjörður er samt pollur miðað við K-fjörð</w:t>
      </w:r>
    </w:p>
    <w:p w:rsidR="008D59FE" w:rsidRDefault="008D59FE" w:rsidP="007D5CDA">
      <w:pPr>
        <w:pStyle w:val="CommentText"/>
      </w:pPr>
    </w:p>
    <w:p w:rsidR="008D59FE" w:rsidRDefault="008D59FE" w:rsidP="007D5CDA">
      <w:pPr>
        <w:pStyle w:val="CommentText"/>
      </w:pPr>
      <w:r>
        <w:t>sbr. það sem segir í Vegagerðar skýrslu:</w:t>
      </w:r>
    </w:p>
    <w:p w:rsidR="008D59FE" w:rsidRDefault="008D59FE" w:rsidP="007D5CDA">
      <w:pPr>
        <w:pStyle w:val="CommentText"/>
      </w:pPr>
    </w:p>
    <w:p w:rsidR="008D59FE" w:rsidRDefault="008D59FE" w:rsidP="007D5CDA">
      <w:pPr>
        <w:jc w:val="both"/>
      </w:pPr>
      <w:r w:rsidRPr="004642BE">
        <w:t>Síldardauði á við þennan á sér enga hliðstæðu hvað magn varðar og enn fáheyrðara er að til séu gögn</w:t>
      </w:r>
      <w:r w:rsidRPr="00553B14">
        <w:t xml:space="preserve"> um svæðið frá því fyrir slíkan atburð. Ljóst er því að hér er er einstakt tækifæri til rannsókna og telja höfundar mikilvægt að fylgjast </w:t>
      </w:r>
      <w:r>
        <w:t xml:space="preserve">áfram </w:t>
      </w:r>
      <w:r w:rsidRPr="00553B14">
        <w:t xml:space="preserve">með framvindunni.   </w:t>
      </w:r>
    </w:p>
    <w:p w:rsidR="008D59FE" w:rsidRDefault="008D59FE" w:rsidP="007D5CDA">
      <w:pPr>
        <w:pStyle w:val="CommentText"/>
      </w:pPr>
      <w:r>
        <w:t>.</w:t>
      </w:r>
    </w:p>
  </w:comment>
  <w:comment w:id="330" w:author="biopol-pc" w:date="2018-11-20T11:39:00Z" w:initials="b">
    <w:p w:rsidR="00C85E6C" w:rsidRDefault="00C85E6C">
      <w:pPr>
        <w:pStyle w:val="CommentText"/>
      </w:pPr>
      <w:r>
        <w:rPr>
          <w:rStyle w:val="CommentReference"/>
        </w:rPr>
        <w:annotationRef/>
      </w:r>
      <w:r>
        <w:t>Það er mikið efni til um ofauðgun vegna mengunar af mannavöldum en mjög fáar rannsóknir um tilvik eins og þetta.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B50" w:rsidRDefault="00F51B50" w:rsidP="00AD0D8D">
      <w:pPr>
        <w:spacing w:after="0" w:line="240" w:lineRule="auto"/>
      </w:pPr>
      <w:r>
        <w:separator/>
      </w:r>
    </w:p>
  </w:endnote>
  <w:endnote w:type="continuationSeparator" w:id="0">
    <w:p w:rsidR="00F51B50" w:rsidRDefault="00F51B50" w:rsidP="00AD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F16">
    <w:panose1 w:val="00000000000000000000"/>
    <w:charset w:val="00"/>
    <w:family w:val="swiss"/>
    <w:notTrueType/>
    <w:pitch w:val="default"/>
    <w:sig w:usb0="00000003" w:usb1="00000000" w:usb2="00000000" w:usb3="00000000" w:csb0="00000001" w:csb1="00000000"/>
  </w:font>
  <w:font w:name="F47">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752"/>
      <w:docPartObj>
        <w:docPartGallery w:val="Page Numbers (Bottom of Page)"/>
        <w:docPartUnique/>
      </w:docPartObj>
    </w:sdtPr>
    <w:sdtEndPr>
      <w:rPr>
        <w:noProof/>
      </w:rPr>
    </w:sdtEndPr>
    <w:sdtContent>
      <w:p w:rsidR="008D59FE" w:rsidRDefault="00506DD9">
        <w:pPr>
          <w:pStyle w:val="Footer"/>
          <w:jc w:val="center"/>
        </w:pPr>
        <w:r>
          <w:fldChar w:fldCharType="begin"/>
        </w:r>
        <w:r>
          <w:instrText xml:space="preserve"> PAGE   \* MERGEFORMAT </w:instrText>
        </w:r>
        <w:r>
          <w:fldChar w:fldCharType="separate"/>
        </w:r>
        <w:r w:rsidR="00282990">
          <w:rPr>
            <w:noProof/>
          </w:rPr>
          <w:t>4</w:t>
        </w:r>
        <w:r>
          <w:rPr>
            <w:noProof/>
          </w:rPr>
          <w:fldChar w:fldCharType="end"/>
        </w:r>
      </w:p>
    </w:sdtContent>
  </w:sdt>
  <w:p w:rsidR="008D59FE" w:rsidRDefault="008D59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B50" w:rsidRDefault="00F51B50" w:rsidP="00AD0D8D">
      <w:pPr>
        <w:spacing w:after="0" w:line="240" w:lineRule="auto"/>
      </w:pPr>
      <w:r>
        <w:separator/>
      </w:r>
    </w:p>
  </w:footnote>
  <w:footnote w:type="continuationSeparator" w:id="0">
    <w:p w:rsidR="00F51B50" w:rsidRDefault="00F51B50" w:rsidP="00AD0D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Árni Ásgeirsson">
    <w15:presenceInfo w15:providerId="Windows Live" w15:userId="aeb9ff7dd6aa6e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71A"/>
    <w:rsid w:val="00002558"/>
    <w:rsid w:val="000042F5"/>
    <w:rsid w:val="00005A4C"/>
    <w:rsid w:val="00007FD1"/>
    <w:rsid w:val="00027F12"/>
    <w:rsid w:val="00032974"/>
    <w:rsid w:val="00043A06"/>
    <w:rsid w:val="00047F01"/>
    <w:rsid w:val="0006738C"/>
    <w:rsid w:val="0007740E"/>
    <w:rsid w:val="00080DE8"/>
    <w:rsid w:val="0008370C"/>
    <w:rsid w:val="000856ED"/>
    <w:rsid w:val="00092749"/>
    <w:rsid w:val="0009426D"/>
    <w:rsid w:val="00097D04"/>
    <w:rsid w:val="000A1F09"/>
    <w:rsid w:val="000A3E7B"/>
    <w:rsid w:val="000B2407"/>
    <w:rsid w:val="000B6532"/>
    <w:rsid w:val="000B7EA4"/>
    <w:rsid w:val="000C75C2"/>
    <w:rsid w:val="000D3313"/>
    <w:rsid w:val="000D6F41"/>
    <w:rsid w:val="000D708F"/>
    <w:rsid w:val="000E5B06"/>
    <w:rsid w:val="000F216B"/>
    <w:rsid w:val="000F3049"/>
    <w:rsid w:val="000F73EE"/>
    <w:rsid w:val="001060A8"/>
    <w:rsid w:val="00111DEF"/>
    <w:rsid w:val="00116F82"/>
    <w:rsid w:val="00117C9A"/>
    <w:rsid w:val="00124E29"/>
    <w:rsid w:val="001310CD"/>
    <w:rsid w:val="00131236"/>
    <w:rsid w:val="00133E44"/>
    <w:rsid w:val="00136568"/>
    <w:rsid w:val="00142274"/>
    <w:rsid w:val="00146896"/>
    <w:rsid w:val="00147106"/>
    <w:rsid w:val="001548BF"/>
    <w:rsid w:val="0016160D"/>
    <w:rsid w:val="00161D63"/>
    <w:rsid w:val="00162DAA"/>
    <w:rsid w:val="00167C5F"/>
    <w:rsid w:val="00177FE9"/>
    <w:rsid w:val="001854E5"/>
    <w:rsid w:val="0018634A"/>
    <w:rsid w:val="001871D0"/>
    <w:rsid w:val="00187773"/>
    <w:rsid w:val="00193265"/>
    <w:rsid w:val="0019482B"/>
    <w:rsid w:val="001A3CCE"/>
    <w:rsid w:val="001A753C"/>
    <w:rsid w:val="001B0019"/>
    <w:rsid w:val="001B0748"/>
    <w:rsid w:val="001B7945"/>
    <w:rsid w:val="001E2A77"/>
    <w:rsid w:val="001F039B"/>
    <w:rsid w:val="00201BDC"/>
    <w:rsid w:val="00205144"/>
    <w:rsid w:val="00216C14"/>
    <w:rsid w:val="00231065"/>
    <w:rsid w:val="00234E05"/>
    <w:rsid w:val="00253CA4"/>
    <w:rsid w:val="002545AE"/>
    <w:rsid w:val="00263796"/>
    <w:rsid w:val="00264C03"/>
    <w:rsid w:val="00267BB9"/>
    <w:rsid w:val="00270E3C"/>
    <w:rsid w:val="00273FE2"/>
    <w:rsid w:val="00275F20"/>
    <w:rsid w:val="00282990"/>
    <w:rsid w:val="002830E1"/>
    <w:rsid w:val="0029622F"/>
    <w:rsid w:val="002A0759"/>
    <w:rsid w:val="002A488F"/>
    <w:rsid w:val="002C02B3"/>
    <w:rsid w:val="002C578D"/>
    <w:rsid w:val="002D4A18"/>
    <w:rsid w:val="002E5160"/>
    <w:rsid w:val="002F46CD"/>
    <w:rsid w:val="003208CB"/>
    <w:rsid w:val="00321BBF"/>
    <w:rsid w:val="0032371A"/>
    <w:rsid w:val="00326872"/>
    <w:rsid w:val="00333511"/>
    <w:rsid w:val="003521D7"/>
    <w:rsid w:val="00355E10"/>
    <w:rsid w:val="00362851"/>
    <w:rsid w:val="00390E22"/>
    <w:rsid w:val="003957F7"/>
    <w:rsid w:val="003A322A"/>
    <w:rsid w:val="003A4C06"/>
    <w:rsid w:val="003A5E15"/>
    <w:rsid w:val="003B1F14"/>
    <w:rsid w:val="003B7474"/>
    <w:rsid w:val="003C1089"/>
    <w:rsid w:val="003C3B1B"/>
    <w:rsid w:val="003C5174"/>
    <w:rsid w:val="003D3A19"/>
    <w:rsid w:val="003E182C"/>
    <w:rsid w:val="003E4EB5"/>
    <w:rsid w:val="003E650F"/>
    <w:rsid w:val="003E69E0"/>
    <w:rsid w:val="003E790E"/>
    <w:rsid w:val="003F5922"/>
    <w:rsid w:val="0040057F"/>
    <w:rsid w:val="00401CAB"/>
    <w:rsid w:val="00404679"/>
    <w:rsid w:val="00405A40"/>
    <w:rsid w:val="0040753F"/>
    <w:rsid w:val="00425E89"/>
    <w:rsid w:val="00435C5D"/>
    <w:rsid w:val="00437A7D"/>
    <w:rsid w:val="00442CB2"/>
    <w:rsid w:val="00443B6E"/>
    <w:rsid w:val="00445FDA"/>
    <w:rsid w:val="00446C17"/>
    <w:rsid w:val="004535E6"/>
    <w:rsid w:val="00454E59"/>
    <w:rsid w:val="00455596"/>
    <w:rsid w:val="004557AD"/>
    <w:rsid w:val="00480448"/>
    <w:rsid w:val="00482D0A"/>
    <w:rsid w:val="0048665B"/>
    <w:rsid w:val="00486E21"/>
    <w:rsid w:val="004A349B"/>
    <w:rsid w:val="004A7551"/>
    <w:rsid w:val="004C05A7"/>
    <w:rsid w:val="004C3F4D"/>
    <w:rsid w:val="004C6118"/>
    <w:rsid w:val="004F2963"/>
    <w:rsid w:val="004F45F5"/>
    <w:rsid w:val="005032D5"/>
    <w:rsid w:val="005043FA"/>
    <w:rsid w:val="00506DB9"/>
    <w:rsid w:val="00506DD9"/>
    <w:rsid w:val="00510315"/>
    <w:rsid w:val="005113DA"/>
    <w:rsid w:val="00515FD6"/>
    <w:rsid w:val="005202E2"/>
    <w:rsid w:val="00522F2F"/>
    <w:rsid w:val="00524912"/>
    <w:rsid w:val="005307CB"/>
    <w:rsid w:val="00547C25"/>
    <w:rsid w:val="0055440E"/>
    <w:rsid w:val="00566387"/>
    <w:rsid w:val="00583B9F"/>
    <w:rsid w:val="005965B4"/>
    <w:rsid w:val="00596E4F"/>
    <w:rsid w:val="005B2118"/>
    <w:rsid w:val="005B7B57"/>
    <w:rsid w:val="005C28E5"/>
    <w:rsid w:val="005C5BFC"/>
    <w:rsid w:val="005E2587"/>
    <w:rsid w:val="006004B6"/>
    <w:rsid w:val="006028A0"/>
    <w:rsid w:val="00616587"/>
    <w:rsid w:val="006217E7"/>
    <w:rsid w:val="00633D2E"/>
    <w:rsid w:val="00634790"/>
    <w:rsid w:val="00635BE5"/>
    <w:rsid w:val="00637AAA"/>
    <w:rsid w:val="00641460"/>
    <w:rsid w:val="006527F9"/>
    <w:rsid w:val="006553F0"/>
    <w:rsid w:val="00657643"/>
    <w:rsid w:val="00667F77"/>
    <w:rsid w:val="00670401"/>
    <w:rsid w:val="00671DFC"/>
    <w:rsid w:val="00673C5B"/>
    <w:rsid w:val="00681BB1"/>
    <w:rsid w:val="00681C18"/>
    <w:rsid w:val="00684FF3"/>
    <w:rsid w:val="006A1875"/>
    <w:rsid w:val="006A2FA1"/>
    <w:rsid w:val="006A40DA"/>
    <w:rsid w:val="006B2F9A"/>
    <w:rsid w:val="006B38F4"/>
    <w:rsid w:val="006C6A3E"/>
    <w:rsid w:val="006C70CC"/>
    <w:rsid w:val="006D0BB2"/>
    <w:rsid w:val="006D2CF0"/>
    <w:rsid w:val="006D7749"/>
    <w:rsid w:val="006E5824"/>
    <w:rsid w:val="006F3937"/>
    <w:rsid w:val="0070473B"/>
    <w:rsid w:val="00710030"/>
    <w:rsid w:val="00712041"/>
    <w:rsid w:val="00712417"/>
    <w:rsid w:val="00727A75"/>
    <w:rsid w:val="00730D51"/>
    <w:rsid w:val="0075647C"/>
    <w:rsid w:val="007778FF"/>
    <w:rsid w:val="00786B0A"/>
    <w:rsid w:val="00787E74"/>
    <w:rsid w:val="007917F3"/>
    <w:rsid w:val="007919D8"/>
    <w:rsid w:val="007A0FA6"/>
    <w:rsid w:val="007B1007"/>
    <w:rsid w:val="007B55A1"/>
    <w:rsid w:val="007B7962"/>
    <w:rsid w:val="007D1C0E"/>
    <w:rsid w:val="007D43B8"/>
    <w:rsid w:val="007D5CDA"/>
    <w:rsid w:val="007E20D5"/>
    <w:rsid w:val="007F6628"/>
    <w:rsid w:val="007F6FBF"/>
    <w:rsid w:val="00802C2B"/>
    <w:rsid w:val="008110A6"/>
    <w:rsid w:val="008148A5"/>
    <w:rsid w:val="00817CA1"/>
    <w:rsid w:val="00822394"/>
    <w:rsid w:val="00826229"/>
    <w:rsid w:val="008408F7"/>
    <w:rsid w:val="008445CB"/>
    <w:rsid w:val="00847BC8"/>
    <w:rsid w:val="00853E72"/>
    <w:rsid w:val="008551A5"/>
    <w:rsid w:val="0085547A"/>
    <w:rsid w:val="008569C7"/>
    <w:rsid w:val="00857286"/>
    <w:rsid w:val="00860DAF"/>
    <w:rsid w:val="008709F7"/>
    <w:rsid w:val="0087713E"/>
    <w:rsid w:val="0087774F"/>
    <w:rsid w:val="00883390"/>
    <w:rsid w:val="008840CE"/>
    <w:rsid w:val="00886FB5"/>
    <w:rsid w:val="00887F11"/>
    <w:rsid w:val="0089093F"/>
    <w:rsid w:val="00896BFF"/>
    <w:rsid w:val="008A0A87"/>
    <w:rsid w:val="008A17EB"/>
    <w:rsid w:val="008A2A0A"/>
    <w:rsid w:val="008A4003"/>
    <w:rsid w:val="008C2195"/>
    <w:rsid w:val="008C64B0"/>
    <w:rsid w:val="008C6AA7"/>
    <w:rsid w:val="008D59FE"/>
    <w:rsid w:val="008D5B57"/>
    <w:rsid w:val="008E239A"/>
    <w:rsid w:val="008F081E"/>
    <w:rsid w:val="00900D4E"/>
    <w:rsid w:val="009021A5"/>
    <w:rsid w:val="009026C1"/>
    <w:rsid w:val="00904883"/>
    <w:rsid w:val="00922949"/>
    <w:rsid w:val="00922A54"/>
    <w:rsid w:val="00923604"/>
    <w:rsid w:val="0094376C"/>
    <w:rsid w:val="00944BB7"/>
    <w:rsid w:val="0095696C"/>
    <w:rsid w:val="0096685E"/>
    <w:rsid w:val="00975C9A"/>
    <w:rsid w:val="00976CC0"/>
    <w:rsid w:val="009774C9"/>
    <w:rsid w:val="00981B09"/>
    <w:rsid w:val="009842EA"/>
    <w:rsid w:val="0098479E"/>
    <w:rsid w:val="00985CD5"/>
    <w:rsid w:val="009B1E51"/>
    <w:rsid w:val="009B39B3"/>
    <w:rsid w:val="009B77E3"/>
    <w:rsid w:val="009C2133"/>
    <w:rsid w:val="009C21F8"/>
    <w:rsid w:val="009C4B21"/>
    <w:rsid w:val="009C7CE8"/>
    <w:rsid w:val="009D0051"/>
    <w:rsid w:val="009D093D"/>
    <w:rsid w:val="009D0CE9"/>
    <w:rsid w:val="009D350E"/>
    <w:rsid w:val="009D76A0"/>
    <w:rsid w:val="009E0C84"/>
    <w:rsid w:val="009E3C2D"/>
    <w:rsid w:val="009E4227"/>
    <w:rsid w:val="009E68BD"/>
    <w:rsid w:val="009F482E"/>
    <w:rsid w:val="00A05A4B"/>
    <w:rsid w:val="00A1210C"/>
    <w:rsid w:val="00A13764"/>
    <w:rsid w:val="00A325E9"/>
    <w:rsid w:val="00A327CE"/>
    <w:rsid w:val="00A410F1"/>
    <w:rsid w:val="00A45818"/>
    <w:rsid w:val="00A53986"/>
    <w:rsid w:val="00A62782"/>
    <w:rsid w:val="00A635D9"/>
    <w:rsid w:val="00A707C6"/>
    <w:rsid w:val="00A72C1C"/>
    <w:rsid w:val="00A7799F"/>
    <w:rsid w:val="00A84CE0"/>
    <w:rsid w:val="00A85DCF"/>
    <w:rsid w:val="00A92538"/>
    <w:rsid w:val="00AA2F7E"/>
    <w:rsid w:val="00AC4F88"/>
    <w:rsid w:val="00AC773F"/>
    <w:rsid w:val="00AD0D8D"/>
    <w:rsid w:val="00AD7BF3"/>
    <w:rsid w:val="00AE2B1E"/>
    <w:rsid w:val="00AF151E"/>
    <w:rsid w:val="00AF3930"/>
    <w:rsid w:val="00AF5535"/>
    <w:rsid w:val="00B00E4D"/>
    <w:rsid w:val="00B039D6"/>
    <w:rsid w:val="00B04930"/>
    <w:rsid w:val="00B16751"/>
    <w:rsid w:val="00B20EC2"/>
    <w:rsid w:val="00B42C5B"/>
    <w:rsid w:val="00B532FC"/>
    <w:rsid w:val="00B5648D"/>
    <w:rsid w:val="00B660BB"/>
    <w:rsid w:val="00B716FF"/>
    <w:rsid w:val="00B7177B"/>
    <w:rsid w:val="00B724C6"/>
    <w:rsid w:val="00B76040"/>
    <w:rsid w:val="00B76578"/>
    <w:rsid w:val="00B770B7"/>
    <w:rsid w:val="00B80367"/>
    <w:rsid w:val="00B8224F"/>
    <w:rsid w:val="00B946DE"/>
    <w:rsid w:val="00B968B5"/>
    <w:rsid w:val="00BA36F6"/>
    <w:rsid w:val="00BA5F12"/>
    <w:rsid w:val="00BA7F98"/>
    <w:rsid w:val="00BB076F"/>
    <w:rsid w:val="00BB08D6"/>
    <w:rsid w:val="00BC6231"/>
    <w:rsid w:val="00BC6A60"/>
    <w:rsid w:val="00BC7103"/>
    <w:rsid w:val="00BE7D8B"/>
    <w:rsid w:val="00C02648"/>
    <w:rsid w:val="00C02B44"/>
    <w:rsid w:val="00C25348"/>
    <w:rsid w:val="00C3090B"/>
    <w:rsid w:val="00C30969"/>
    <w:rsid w:val="00C30FBE"/>
    <w:rsid w:val="00C31BA7"/>
    <w:rsid w:val="00C33F31"/>
    <w:rsid w:val="00C357F5"/>
    <w:rsid w:val="00C52E9A"/>
    <w:rsid w:val="00C57113"/>
    <w:rsid w:val="00C62975"/>
    <w:rsid w:val="00C7126A"/>
    <w:rsid w:val="00C72C39"/>
    <w:rsid w:val="00C76726"/>
    <w:rsid w:val="00C85875"/>
    <w:rsid w:val="00C85E6C"/>
    <w:rsid w:val="00C87895"/>
    <w:rsid w:val="00C944D4"/>
    <w:rsid w:val="00C94AB6"/>
    <w:rsid w:val="00CB35EA"/>
    <w:rsid w:val="00CB5469"/>
    <w:rsid w:val="00CB7A87"/>
    <w:rsid w:val="00CE36CD"/>
    <w:rsid w:val="00CE7A99"/>
    <w:rsid w:val="00CF062D"/>
    <w:rsid w:val="00CF3F66"/>
    <w:rsid w:val="00D00351"/>
    <w:rsid w:val="00D031E2"/>
    <w:rsid w:val="00D05FAD"/>
    <w:rsid w:val="00D150C0"/>
    <w:rsid w:val="00D17759"/>
    <w:rsid w:val="00D2211A"/>
    <w:rsid w:val="00D2500F"/>
    <w:rsid w:val="00D4001F"/>
    <w:rsid w:val="00D517C1"/>
    <w:rsid w:val="00D54148"/>
    <w:rsid w:val="00D61A06"/>
    <w:rsid w:val="00D82E37"/>
    <w:rsid w:val="00D83913"/>
    <w:rsid w:val="00D86CAA"/>
    <w:rsid w:val="00D9614F"/>
    <w:rsid w:val="00DB4E20"/>
    <w:rsid w:val="00DC0814"/>
    <w:rsid w:val="00DC3243"/>
    <w:rsid w:val="00DC47E1"/>
    <w:rsid w:val="00DE5542"/>
    <w:rsid w:val="00DE6FFD"/>
    <w:rsid w:val="00DF4C52"/>
    <w:rsid w:val="00E0337C"/>
    <w:rsid w:val="00E176A9"/>
    <w:rsid w:val="00E2439C"/>
    <w:rsid w:val="00E26815"/>
    <w:rsid w:val="00E31430"/>
    <w:rsid w:val="00E41C90"/>
    <w:rsid w:val="00E440DF"/>
    <w:rsid w:val="00E44A0C"/>
    <w:rsid w:val="00E4539A"/>
    <w:rsid w:val="00E46A44"/>
    <w:rsid w:val="00E47F3C"/>
    <w:rsid w:val="00E55A1D"/>
    <w:rsid w:val="00E55A6F"/>
    <w:rsid w:val="00E61101"/>
    <w:rsid w:val="00E64D51"/>
    <w:rsid w:val="00E70D02"/>
    <w:rsid w:val="00E7247E"/>
    <w:rsid w:val="00E726B0"/>
    <w:rsid w:val="00E81572"/>
    <w:rsid w:val="00E83217"/>
    <w:rsid w:val="00E86920"/>
    <w:rsid w:val="00E923E1"/>
    <w:rsid w:val="00E947FD"/>
    <w:rsid w:val="00EA132A"/>
    <w:rsid w:val="00EA4DA6"/>
    <w:rsid w:val="00EB05FF"/>
    <w:rsid w:val="00EB2CD7"/>
    <w:rsid w:val="00EB3211"/>
    <w:rsid w:val="00EB4673"/>
    <w:rsid w:val="00EB4A04"/>
    <w:rsid w:val="00ED103A"/>
    <w:rsid w:val="00ED5BB3"/>
    <w:rsid w:val="00ED641E"/>
    <w:rsid w:val="00ED7616"/>
    <w:rsid w:val="00EE0521"/>
    <w:rsid w:val="00EE707B"/>
    <w:rsid w:val="00EF476B"/>
    <w:rsid w:val="00EF6C8E"/>
    <w:rsid w:val="00F06524"/>
    <w:rsid w:val="00F06D48"/>
    <w:rsid w:val="00F152A1"/>
    <w:rsid w:val="00F22457"/>
    <w:rsid w:val="00F24521"/>
    <w:rsid w:val="00F24912"/>
    <w:rsid w:val="00F25031"/>
    <w:rsid w:val="00F26368"/>
    <w:rsid w:val="00F35B1F"/>
    <w:rsid w:val="00F36C9F"/>
    <w:rsid w:val="00F42767"/>
    <w:rsid w:val="00F51297"/>
    <w:rsid w:val="00F51B50"/>
    <w:rsid w:val="00F51C4B"/>
    <w:rsid w:val="00F52F6F"/>
    <w:rsid w:val="00F54105"/>
    <w:rsid w:val="00F649BF"/>
    <w:rsid w:val="00F67F2B"/>
    <w:rsid w:val="00F716B3"/>
    <w:rsid w:val="00F72943"/>
    <w:rsid w:val="00F73229"/>
    <w:rsid w:val="00F87574"/>
    <w:rsid w:val="00F9393D"/>
    <w:rsid w:val="00FA2631"/>
    <w:rsid w:val="00FB151D"/>
    <w:rsid w:val="00FB748A"/>
    <w:rsid w:val="00FD2754"/>
    <w:rsid w:val="00FD3179"/>
    <w:rsid w:val="00FF5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s-IS" w:eastAsia="is-I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0B6532"/>
    <w:pPr>
      <w:keepNext/>
      <w:keepLines/>
      <w:spacing w:before="480" w:after="0"/>
      <w:outlineLvl w:val="0"/>
    </w:pPr>
    <w:rPr>
      <w:rFonts w:ascii="Cambria" w:eastAsia="Times New Roman" w:hAnsi="Cambria" w:cs="Times New Roman"/>
      <w:b/>
      <w:bCs/>
      <w:color w:val="365F91"/>
      <w:sz w:val="28"/>
      <w:szCs w:val="28"/>
    </w:rPr>
  </w:style>
  <w:style w:type="paragraph" w:styleId="Heading3">
    <w:name w:val="heading 3"/>
    <w:basedOn w:val="Normal"/>
    <w:next w:val="Normal"/>
    <w:link w:val="Heading3Char"/>
    <w:uiPriority w:val="9"/>
    <w:semiHidden/>
    <w:unhideWhenUsed/>
    <w:qFormat/>
    <w:rsid w:val="00282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D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D8D"/>
  </w:style>
  <w:style w:type="paragraph" w:styleId="Footer">
    <w:name w:val="footer"/>
    <w:basedOn w:val="Normal"/>
    <w:link w:val="FooterChar"/>
    <w:uiPriority w:val="99"/>
    <w:unhideWhenUsed/>
    <w:rsid w:val="00AD0D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D8D"/>
  </w:style>
  <w:style w:type="character" w:styleId="CommentReference">
    <w:name w:val="annotation reference"/>
    <w:basedOn w:val="DefaultParagraphFont"/>
    <w:uiPriority w:val="99"/>
    <w:semiHidden/>
    <w:unhideWhenUsed/>
    <w:rsid w:val="00E47F3C"/>
    <w:rPr>
      <w:sz w:val="16"/>
      <w:szCs w:val="16"/>
    </w:rPr>
  </w:style>
  <w:style w:type="paragraph" w:styleId="CommentText">
    <w:name w:val="annotation text"/>
    <w:basedOn w:val="Normal"/>
    <w:link w:val="CommentTextChar"/>
    <w:uiPriority w:val="99"/>
    <w:unhideWhenUsed/>
    <w:rsid w:val="00E47F3C"/>
    <w:pPr>
      <w:spacing w:line="240" w:lineRule="auto"/>
    </w:pPr>
    <w:rPr>
      <w:sz w:val="20"/>
      <w:szCs w:val="20"/>
    </w:rPr>
  </w:style>
  <w:style w:type="character" w:customStyle="1" w:styleId="CommentTextChar">
    <w:name w:val="Comment Text Char"/>
    <w:basedOn w:val="DefaultParagraphFont"/>
    <w:link w:val="CommentText"/>
    <w:uiPriority w:val="99"/>
    <w:rsid w:val="00E47F3C"/>
    <w:rPr>
      <w:sz w:val="20"/>
      <w:szCs w:val="20"/>
    </w:rPr>
  </w:style>
  <w:style w:type="paragraph" w:styleId="CommentSubject">
    <w:name w:val="annotation subject"/>
    <w:basedOn w:val="CommentText"/>
    <w:next w:val="CommentText"/>
    <w:link w:val="CommentSubjectChar"/>
    <w:uiPriority w:val="99"/>
    <w:semiHidden/>
    <w:unhideWhenUsed/>
    <w:rsid w:val="00E47F3C"/>
    <w:rPr>
      <w:b/>
      <w:bCs/>
    </w:rPr>
  </w:style>
  <w:style w:type="character" w:customStyle="1" w:styleId="CommentSubjectChar">
    <w:name w:val="Comment Subject Char"/>
    <w:basedOn w:val="CommentTextChar"/>
    <w:link w:val="CommentSubject"/>
    <w:uiPriority w:val="99"/>
    <w:semiHidden/>
    <w:rsid w:val="00E47F3C"/>
    <w:rPr>
      <w:b/>
      <w:bCs/>
      <w:sz w:val="20"/>
      <w:szCs w:val="20"/>
    </w:rPr>
  </w:style>
  <w:style w:type="paragraph" w:styleId="BalloonText">
    <w:name w:val="Balloon Text"/>
    <w:basedOn w:val="Normal"/>
    <w:link w:val="BalloonTextChar"/>
    <w:uiPriority w:val="99"/>
    <w:semiHidden/>
    <w:unhideWhenUsed/>
    <w:rsid w:val="00E47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F3C"/>
    <w:rPr>
      <w:rFonts w:ascii="Tahoma" w:hAnsi="Tahoma" w:cs="Tahoma"/>
      <w:sz w:val="16"/>
      <w:szCs w:val="16"/>
    </w:rPr>
  </w:style>
  <w:style w:type="character" w:styleId="Hyperlink">
    <w:name w:val="Hyperlink"/>
    <w:basedOn w:val="DefaultParagraphFont"/>
    <w:uiPriority w:val="99"/>
    <w:unhideWhenUsed/>
    <w:rsid w:val="005043FA"/>
    <w:rPr>
      <w:color w:val="0000FF" w:themeColor="hyperlink"/>
      <w:u w:val="single"/>
    </w:rPr>
  </w:style>
  <w:style w:type="character" w:customStyle="1" w:styleId="Heading1Char">
    <w:name w:val="Heading 1 Char"/>
    <w:basedOn w:val="DefaultParagraphFont"/>
    <w:link w:val="Heading1"/>
    <w:uiPriority w:val="99"/>
    <w:rsid w:val="000B6532"/>
    <w:rPr>
      <w:rFonts w:ascii="Cambria" w:eastAsia="Times New Roman" w:hAnsi="Cambria" w:cs="Times New Roman"/>
      <w:b/>
      <w:bCs/>
      <w:color w:val="365F91"/>
      <w:sz w:val="28"/>
      <w:szCs w:val="28"/>
    </w:rPr>
  </w:style>
  <w:style w:type="character" w:styleId="PlaceholderText">
    <w:name w:val="Placeholder Text"/>
    <w:basedOn w:val="DefaultParagraphFont"/>
    <w:uiPriority w:val="99"/>
    <w:semiHidden/>
    <w:rsid w:val="00847BC8"/>
    <w:rPr>
      <w:color w:val="808080"/>
    </w:rPr>
  </w:style>
  <w:style w:type="character" w:styleId="FollowedHyperlink">
    <w:name w:val="FollowedHyperlink"/>
    <w:basedOn w:val="DefaultParagraphFont"/>
    <w:uiPriority w:val="99"/>
    <w:semiHidden/>
    <w:unhideWhenUsed/>
    <w:rsid w:val="00032974"/>
    <w:rPr>
      <w:color w:val="800080" w:themeColor="followedHyperlink"/>
      <w:u w:val="single"/>
    </w:rPr>
  </w:style>
  <w:style w:type="character" w:customStyle="1" w:styleId="Heading3Char">
    <w:name w:val="Heading 3 Char"/>
    <w:basedOn w:val="DefaultParagraphFont"/>
    <w:link w:val="Heading3"/>
    <w:uiPriority w:val="9"/>
    <w:semiHidden/>
    <w:rsid w:val="002829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s-IS" w:eastAsia="is-I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0B6532"/>
    <w:pPr>
      <w:keepNext/>
      <w:keepLines/>
      <w:spacing w:before="480" w:after="0"/>
      <w:outlineLvl w:val="0"/>
    </w:pPr>
    <w:rPr>
      <w:rFonts w:ascii="Cambria" w:eastAsia="Times New Roman" w:hAnsi="Cambria" w:cs="Times New Roman"/>
      <w:b/>
      <w:bCs/>
      <w:color w:val="365F91"/>
      <w:sz w:val="28"/>
      <w:szCs w:val="28"/>
    </w:rPr>
  </w:style>
  <w:style w:type="paragraph" w:styleId="Heading3">
    <w:name w:val="heading 3"/>
    <w:basedOn w:val="Normal"/>
    <w:next w:val="Normal"/>
    <w:link w:val="Heading3Char"/>
    <w:uiPriority w:val="9"/>
    <w:semiHidden/>
    <w:unhideWhenUsed/>
    <w:qFormat/>
    <w:rsid w:val="00282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D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0D8D"/>
  </w:style>
  <w:style w:type="paragraph" w:styleId="Footer">
    <w:name w:val="footer"/>
    <w:basedOn w:val="Normal"/>
    <w:link w:val="FooterChar"/>
    <w:uiPriority w:val="99"/>
    <w:unhideWhenUsed/>
    <w:rsid w:val="00AD0D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D8D"/>
  </w:style>
  <w:style w:type="character" w:styleId="CommentReference">
    <w:name w:val="annotation reference"/>
    <w:basedOn w:val="DefaultParagraphFont"/>
    <w:uiPriority w:val="99"/>
    <w:semiHidden/>
    <w:unhideWhenUsed/>
    <w:rsid w:val="00E47F3C"/>
    <w:rPr>
      <w:sz w:val="16"/>
      <w:szCs w:val="16"/>
    </w:rPr>
  </w:style>
  <w:style w:type="paragraph" w:styleId="CommentText">
    <w:name w:val="annotation text"/>
    <w:basedOn w:val="Normal"/>
    <w:link w:val="CommentTextChar"/>
    <w:uiPriority w:val="99"/>
    <w:unhideWhenUsed/>
    <w:rsid w:val="00E47F3C"/>
    <w:pPr>
      <w:spacing w:line="240" w:lineRule="auto"/>
    </w:pPr>
    <w:rPr>
      <w:sz w:val="20"/>
      <w:szCs w:val="20"/>
    </w:rPr>
  </w:style>
  <w:style w:type="character" w:customStyle="1" w:styleId="CommentTextChar">
    <w:name w:val="Comment Text Char"/>
    <w:basedOn w:val="DefaultParagraphFont"/>
    <w:link w:val="CommentText"/>
    <w:uiPriority w:val="99"/>
    <w:rsid w:val="00E47F3C"/>
    <w:rPr>
      <w:sz w:val="20"/>
      <w:szCs w:val="20"/>
    </w:rPr>
  </w:style>
  <w:style w:type="paragraph" w:styleId="CommentSubject">
    <w:name w:val="annotation subject"/>
    <w:basedOn w:val="CommentText"/>
    <w:next w:val="CommentText"/>
    <w:link w:val="CommentSubjectChar"/>
    <w:uiPriority w:val="99"/>
    <w:semiHidden/>
    <w:unhideWhenUsed/>
    <w:rsid w:val="00E47F3C"/>
    <w:rPr>
      <w:b/>
      <w:bCs/>
    </w:rPr>
  </w:style>
  <w:style w:type="character" w:customStyle="1" w:styleId="CommentSubjectChar">
    <w:name w:val="Comment Subject Char"/>
    <w:basedOn w:val="CommentTextChar"/>
    <w:link w:val="CommentSubject"/>
    <w:uiPriority w:val="99"/>
    <w:semiHidden/>
    <w:rsid w:val="00E47F3C"/>
    <w:rPr>
      <w:b/>
      <w:bCs/>
      <w:sz w:val="20"/>
      <w:szCs w:val="20"/>
    </w:rPr>
  </w:style>
  <w:style w:type="paragraph" w:styleId="BalloonText">
    <w:name w:val="Balloon Text"/>
    <w:basedOn w:val="Normal"/>
    <w:link w:val="BalloonTextChar"/>
    <w:uiPriority w:val="99"/>
    <w:semiHidden/>
    <w:unhideWhenUsed/>
    <w:rsid w:val="00E47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F3C"/>
    <w:rPr>
      <w:rFonts w:ascii="Tahoma" w:hAnsi="Tahoma" w:cs="Tahoma"/>
      <w:sz w:val="16"/>
      <w:szCs w:val="16"/>
    </w:rPr>
  </w:style>
  <w:style w:type="character" w:styleId="Hyperlink">
    <w:name w:val="Hyperlink"/>
    <w:basedOn w:val="DefaultParagraphFont"/>
    <w:uiPriority w:val="99"/>
    <w:unhideWhenUsed/>
    <w:rsid w:val="005043FA"/>
    <w:rPr>
      <w:color w:val="0000FF" w:themeColor="hyperlink"/>
      <w:u w:val="single"/>
    </w:rPr>
  </w:style>
  <w:style w:type="character" w:customStyle="1" w:styleId="Heading1Char">
    <w:name w:val="Heading 1 Char"/>
    <w:basedOn w:val="DefaultParagraphFont"/>
    <w:link w:val="Heading1"/>
    <w:uiPriority w:val="99"/>
    <w:rsid w:val="000B6532"/>
    <w:rPr>
      <w:rFonts w:ascii="Cambria" w:eastAsia="Times New Roman" w:hAnsi="Cambria" w:cs="Times New Roman"/>
      <w:b/>
      <w:bCs/>
      <w:color w:val="365F91"/>
      <w:sz w:val="28"/>
      <w:szCs w:val="28"/>
    </w:rPr>
  </w:style>
  <w:style w:type="character" w:styleId="PlaceholderText">
    <w:name w:val="Placeholder Text"/>
    <w:basedOn w:val="DefaultParagraphFont"/>
    <w:uiPriority w:val="99"/>
    <w:semiHidden/>
    <w:rsid w:val="00847BC8"/>
    <w:rPr>
      <w:color w:val="808080"/>
    </w:rPr>
  </w:style>
  <w:style w:type="character" w:styleId="FollowedHyperlink">
    <w:name w:val="FollowedHyperlink"/>
    <w:basedOn w:val="DefaultParagraphFont"/>
    <w:uiPriority w:val="99"/>
    <w:semiHidden/>
    <w:unhideWhenUsed/>
    <w:rsid w:val="00032974"/>
    <w:rPr>
      <w:color w:val="800080" w:themeColor="followedHyperlink"/>
      <w:u w:val="single"/>
    </w:rPr>
  </w:style>
  <w:style w:type="character" w:customStyle="1" w:styleId="Heading3Char">
    <w:name w:val="Heading 3 Char"/>
    <w:basedOn w:val="DefaultParagraphFont"/>
    <w:link w:val="Heading3"/>
    <w:uiPriority w:val="9"/>
    <w:semiHidden/>
    <w:rsid w:val="002829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7405">
      <w:bodyDiv w:val="1"/>
      <w:marLeft w:val="0"/>
      <w:marRight w:val="0"/>
      <w:marTop w:val="0"/>
      <w:marBottom w:val="0"/>
      <w:divBdr>
        <w:top w:val="none" w:sz="0" w:space="0" w:color="auto"/>
        <w:left w:val="none" w:sz="0" w:space="0" w:color="auto"/>
        <w:bottom w:val="none" w:sz="0" w:space="0" w:color="auto"/>
        <w:right w:val="none" w:sz="0" w:space="0" w:color="auto"/>
      </w:divBdr>
    </w:div>
    <w:div w:id="119494294">
      <w:bodyDiv w:val="1"/>
      <w:marLeft w:val="0"/>
      <w:marRight w:val="0"/>
      <w:marTop w:val="0"/>
      <w:marBottom w:val="0"/>
      <w:divBdr>
        <w:top w:val="none" w:sz="0" w:space="0" w:color="auto"/>
        <w:left w:val="none" w:sz="0" w:space="0" w:color="auto"/>
        <w:bottom w:val="none" w:sz="0" w:space="0" w:color="auto"/>
        <w:right w:val="none" w:sz="0" w:space="0" w:color="auto"/>
      </w:divBdr>
    </w:div>
    <w:div w:id="366565330">
      <w:bodyDiv w:val="1"/>
      <w:marLeft w:val="0"/>
      <w:marRight w:val="0"/>
      <w:marTop w:val="0"/>
      <w:marBottom w:val="0"/>
      <w:divBdr>
        <w:top w:val="none" w:sz="0" w:space="0" w:color="auto"/>
        <w:left w:val="none" w:sz="0" w:space="0" w:color="auto"/>
        <w:bottom w:val="none" w:sz="0" w:space="0" w:color="auto"/>
        <w:right w:val="none" w:sz="0" w:space="0" w:color="auto"/>
      </w:divBdr>
    </w:div>
    <w:div w:id="1643149667">
      <w:bodyDiv w:val="1"/>
      <w:marLeft w:val="0"/>
      <w:marRight w:val="0"/>
      <w:marTop w:val="0"/>
      <w:marBottom w:val="0"/>
      <w:divBdr>
        <w:top w:val="none" w:sz="0" w:space="0" w:color="auto"/>
        <w:left w:val="none" w:sz="0" w:space="0" w:color="auto"/>
        <w:bottom w:val="none" w:sz="0" w:space="0" w:color="auto"/>
        <w:right w:val="none" w:sz="0" w:space="0" w:color="auto"/>
      </w:divBdr>
    </w:div>
    <w:div w:id="18988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timarit.is/view_page_init.jsp?issId=292862&amp;pageId=4329117&amp;lang=is&amp;q=Kolgrafafj%F6r%F0ur" TargetMode="External"/><Relationship Id="rId2" Type="http://schemas.openxmlformats.org/officeDocument/2006/relationships/hyperlink" Target="https://www.visindavefur.is/svar.php?id=9741" TargetMode="External"/><Relationship Id="rId1" Type="http://schemas.openxmlformats.org/officeDocument/2006/relationships/hyperlink" Target="http://apps.webofknowledge.com/full_record.do?product=WOS&amp;search_mode=GeneralSearch&amp;qid=4&amp;SID=E17EmIsQi56k463pZmb&amp;page=2&amp;doc=11" TargetMode="External"/><Relationship Id="rId5" Type="http://schemas.openxmlformats.org/officeDocument/2006/relationships/hyperlink" Target="https://is.wikipedia.org/wiki/Kolgrafafj%C3%B6r%C3%B0ur" TargetMode="External"/><Relationship Id="rId4" Type="http://schemas.openxmlformats.org/officeDocument/2006/relationships/hyperlink" Target="http://www.ruv.is/frett/sildardaudi-i-kolgrafarfirdi-arid-194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youtube.com/watch?v=uZPIBigjK6k&amp;t=281s"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13</Pages>
  <Words>4826</Words>
  <Characters>27512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Jón Einar</dc:creator>
  <cp:lastModifiedBy>Jón Einar</cp:lastModifiedBy>
  <cp:revision>11</cp:revision>
  <cp:lastPrinted>2018-01-08T09:05:00Z</cp:lastPrinted>
  <dcterms:created xsi:type="dcterms:W3CDTF">2018-11-20T10:37:00Z</dcterms:created>
  <dcterms:modified xsi:type="dcterms:W3CDTF">2018-11-20T11:39:00Z</dcterms:modified>
</cp:coreProperties>
</file>